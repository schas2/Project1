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3B10D" w14:textId="7C8796E2" w:rsidR="00897BEE" w:rsidRDefault="00897BEE" w:rsidP="008076C7">
      <w:pPr>
        <w:pStyle w:val="berschrift1"/>
        <w:spacing w:line="360" w:lineRule="auto"/>
        <w:rPr>
          <w:lang w:val="de-CH"/>
        </w:rPr>
      </w:pPr>
      <w:r w:rsidRPr="00EC6AFD">
        <w:rPr>
          <w:lang w:val="de-CH"/>
        </w:rPr>
        <w:t>Einleitung</w:t>
      </w:r>
    </w:p>
    <w:p w14:paraId="7A1AC731" w14:textId="52FE1AE3" w:rsidR="008076C7" w:rsidRPr="008076C7" w:rsidRDefault="008076C7" w:rsidP="008076C7">
      <w:pPr>
        <w:spacing w:line="360" w:lineRule="auto"/>
        <w:rPr>
          <w:sz w:val="26"/>
          <w:szCs w:val="26"/>
          <w:lang w:val="de-CH" w:eastAsia="en-US"/>
        </w:rPr>
      </w:pPr>
      <w:r w:rsidRPr="008076C7">
        <w:rPr>
          <w:sz w:val="26"/>
          <w:szCs w:val="26"/>
          <w:lang w:val="de-CH" w:eastAsia="en-US"/>
        </w:rPr>
        <w:t xml:space="preserve">Für das Projekt 1 konnten wir uns ein Thema </w:t>
      </w:r>
      <w:r>
        <w:rPr>
          <w:sz w:val="26"/>
          <w:szCs w:val="26"/>
          <w:lang w:val="de-CH" w:eastAsia="en-US"/>
        </w:rPr>
        <w:t xml:space="preserve">aus einer Auswahl von etwa zwanzig Themen </w:t>
      </w:r>
      <w:r w:rsidRPr="008076C7">
        <w:rPr>
          <w:sz w:val="26"/>
          <w:szCs w:val="26"/>
          <w:lang w:val="de-CH" w:eastAsia="en-US"/>
        </w:rPr>
        <w:t xml:space="preserve">aussuchen. Glücklicherweise </w:t>
      </w:r>
      <w:r w:rsidR="006D539D">
        <w:rPr>
          <w:sz w:val="26"/>
          <w:szCs w:val="26"/>
          <w:lang w:val="de-CH" w:eastAsia="en-US"/>
        </w:rPr>
        <w:t>erhielten</w:t>
      </w:r>
      <w:r w:rsidRPr="008076C7">
        <w:rPr>
          <w:sz w:val="26"/>
          <w:szCs w:val="26"/>
          <w:lang w:val="de-CH" w:eastAsia="en-US"/>
        </w:rPr>
        <w:t xml:space="preserve"> </w:t>
      </w:r>
      <w:r w:rsidR="001B4851">
        <w:rPr>
          <w:sz w:val="26"/>
          <w:szCs w:val="26"/>
          <w:lang w:val="de-CH" w:eastAsia="en-US"/>
        </w:rPr>
        <w:t>wir</w:t>
      </w:r>
      <w:r w:rsidR="006D539D">
        <w:rPr>
          <w:sz w:val="26"/>
          <w:szCs w:val="26"/>
          <w:lang w:val="de-CH" w:eastAsia="en-US"/>
        </w:rPr>
        <w:t xml:space="preserve"> die</w:t>
      </w:r>
      <w:r w:rsidRPr="008076C7">
        <w:rPr>
          <w:sz w:val="26"/>
          <w:szCs w:val="26"/>
          <w:lang w:val="de-CH" w:eastAsia="en-US"/>
        </w:rPr>
        <w:t xml:space="preserve"> </w:t>
      </w:r>
      <w:r>
        <w:rPr>
          <w:sz w:val="26"/>
          <w:szCs w:val="26"/>
          <w:lang w:val="de-CH" w:eastAsia="en-US"/>
        </w:rPr>
        <w:t>erste</w:t>
      </w:r>
      <w:r w:rsidR="006D539D">
        <w:rPr>
          <w:sz w:val="26"/>
          <w:szCs w:val="26"/>
          <w:lang w:val="de-CH" w:eastAsia="en-US"/>
        </w:rPr>
        <w:t xml:space="preserve"> Wahl</w:t>
      </w:r>
      <w:r w:rsidR="0020673F">
        <w:rPr>
          <w:sz w:val="26"/>
          <w:szCs w:val="26"/>
          <w:lang w:val="de-CH" w:eastAsia="en-US"/>
        </w:rPr>
        <w:t xml:space="preserve"> und so konnten </w:t>
      </w:r>
      <w:r w:rsidRPr="008076C7">
        <w:rPr>
          <w:sz w:val="26"/>
          <w:szCs w:val="26"/>
          <w:lang w:val="de-CH" w:eastAsia="en-US"/>
        </w:rPr>
        <w:t>wir uns auf das Unity-Projekt stürzen, welches mit dem Thema Adventure Game lockte.</w:t>
      </w:r>
      <w:r>
        <w:rPr>
          <w:sz w:val="26"/>
          <w:szCs w:val="26"/>
          <w:lang w:val="de-CH" w:eastAsia="en-US"/>
        </w:rPr>
        <w:t xml:space="preserve"> Was uns </w:t>
      </w:r>
      <w:r w:rsidR="006B6523">
        <w:rPr>
          <w:sz w:val="26"/>
          <w:szCs w:val="26"/>
          <w:lang w:val="de-CH" w:eastAsia="en-US"/>
        </w:rPr>
        <w:t>erwarten würde, wussten wir</w:t>
      </w:r>
      <w:r>
        <w:rPr>
          <w:sz w:val="26"/>
          <w:szCs w:val="26"/>
          <w:lang w:val="de-CH" w:eastAsia="en-US"/>
        </w:rPr>
        <w:t xml:space="preserve"> nicht</w:t>
      </w:r>
      <w:r w:rsidR="006B6523">
        <w:rPr>
          <w:sz w:val="26"/>
          <w:szCs w:val="26"/>
          <w:lang w:val="de-CH" w:eastAsia="en-US"/>
        </w:rPr>
        <w:t xml:space="preserve"> genau</w:t>
      </w:r>
      <w:r>
        <w:rPr>
          <w:sz w:val="26"/>
          <w:szCs w:val="26"/>
          <w:lang w:val="de-CH" w:eastAsia="en-US"/>
        </w:rPr>
        <w:t>. Wir hatten schon einiges</w:t>
      </w:r>
      <w:r w:rsidR="006B6523">
        <w:rPr>
          <w:sz w:val="26"/>
          <w:szCs w:val="26"/>
          <w:lang w:val="de-CH" w:eastAsia="en-US"/>
        </w:rPr>
        <w:t xml:space="preserve"> von diesem Unity</w:t>
      </w:r>
      <w:r>
        <w:rPr>
          <w:sz w:val="26"/>
          <w:szCs w:val="26"/>
          <w:lang w:val="de-CH" w:eastAsia="en-US"/>
        </w:rPr>
        <w:t xml:space="preserve"> gehört, uns jedoch no</w:t>
      </w:r>
      <w:r w:rsidR="00CD3DA0">
        <w:rPr>
          <w:sz w:val="26"/>
          <w:szCs w:val="26"/>
          <w:lang w:val="de-CH" w:eastAsia="en-US"/>
        </w:rPr>
        <w:t xml:space="preserve">ch nie </w:t>
      </w:r>
      <w:r>
        <w:rPr>
          <w:sz w:val="26"/>
          <w:szCs w:val="26"/>
          <w:lang w:val="de-CH" w:eastAsia="en-US"/>
        </w:rPr>
        <w:t xml:space="preserve">eine </w:t>
      </w:r>
      <w:r w:rsidR="00CD3DA0">
        <w:rPr>
          <w:sz w:val="26"/>
          <w:szCs w:val="26"/>
          <w:lang w:val="de-CH" w:eastAsia="en-US"/>
        </w:rPr>
        <w:t>Erfahrung am eigenen Leibe gemach</w:t>
      </w:r>
      <w:r>
        <w:rPr>
          <w:sz w:val="26"/>
          <w:szCs w:val="26"/>
          <w:lang w:val="de-CH" w:eastAsia="en-US"/>
        </w:rPr>
        <w:t xml:space="preserve">t. Also haben wir uns in das Abenteuer gestürzt und was dabei herausgekommen ist, </w:t>
      </w:r>
      <w:r w:rsidR="006D0EE9">
        <w:rPr>
          <w:sz w:val="26"/>
          <w:szCs w:val="26"/>
          <w:lang w:val="de-CH" w:eastAsia="en-US"/>
        </w:rPr>
        <w:t>wurde</w:t>
      </w:r>
      <w:r>
        <w:rPr>
          <w:sz w:val="26"/>
          <w:szCs w:val="26"/>
          <w:lang w:val="de-CH" w:eastAsia="en-US"/>
        </w:rPr>
        <w:t xml:space="preserve"> in den folgenden Seiten dokumentiert.</w:t>
      </w:r>
    </w:p>
    <w:p w14:paraId="6CB9D646" w14:textId="62B15C20" w:rsidR="00897BEE" w:rsidRDefault="00897BEE" w:rsidP="00172675">
      <w:pPr>
        <w:pStyle w:val="berschrift1"/>
        <w:rPr>
          <w:lang w:val="de-CH"/>
        </w:rPr>
      </w:pPr>
      <w:r w:rsidRPr="00EC6AFD">
        <w:rPr>
          <w:lang w:val="de-CH"/>
        </w:rPr>
        <w:t>Vision</w:t>
      </w:r>
    </w:p>
    <w:p w14:paraId="12FAFEC8" w14:textId="43BFF221" w:rsidR="00402760" w:rsidRPr="00402760" w:rsidRDefault="00402760" w:rsidP="00402760">
      <w:pPr>
        <w:spacing w:after="120" w:line="360" w:lineRule="auto"/>
        <w:rPr>
          <w:rFonts w:eastAsia="UnitRoundedPro-Light"/>
          <w:color w:val="231F20"/>
          <w:spacing w:val="-2"/>
          <w:sz w:val="26"/>
          <w:szCs w:val="26"/>
          <w:lang w:val="de-CH"/>
        </w:rPr>
      </w:pPr>
      <w:r w:rsidRPr="00402760">
        <w:rPr>
          <w:rFonts w:eastAsia="UnitRoundedPro-Light"/>
          <w:color w:val="231F20"/>
          <w:spacing w:val="-2"/>
          <w:sz w:val="26"/>
          <w:szCs w:val="26"/>
          <w:lang w:val="de-CH"/>
        </w:rPr>
        <w:t xml:space="preserve">Am Anfang des Projekts wurde in Form eines Projektbeschriebs dargelegt, wie </w:t>
      </w:r>
      <w:r w:rsidR="006B6523">
        <w:rPr>
          <w:rFonts w:eastAsia="UnitRoundedPro-Light"/>
          <w:color w:val="231F20"/>
          <w:spacing w:val="-2"/>
          <w:sz w:val="26"/>
          <w:szCs w:val="26"/>
          <w:lang w:val="de-CH"/>
        </w:rPr>
        <w:t>unsere Vorstellung</w:t>
      </w:r>
      <w:r w:rsidRPr="00402760">
        <w:rPr>
          <w:rFonts w:eastAsia="UnitRoundedPro-Light"/>
          <w:color w:val="231F20"/>
          <w:spacing w:val="-2"/>
          <w:sz w:val="26"/>
          <w:szCs w:val="26"/>
          <w:lang w:val="de-CH"/>
        </w:rPr>
        <w:t xml:space="preserve"> von dem Endprodukt aussieht. Dabei wurde zuerst die Abgrenzung eines Adventure Games gegenüber anderen Spielgenres versucht, damit die Projektvorgabe „Adventure Game“ eingehalten wird. Das Adv</w:t>
      </w:r>
      <w:r w:rsidR="006B6523">
        <w:rPr>
          <w:rFonts w:eastAsia="UnitRoundedPro-Light"/>
          <w:color w:val="231F20"/>
          <w:spacing w:val="-2"/>
          <w:sz w:val="26"/>
          <w:szCs w:val="26"/>
          <w:lang w:val="de-CH"/>
        </w:rPr>
        <w:t>enture Game</w:t>
      </w:r>
      <w:r w:rsidRPr="00402760">
        <w:rPr>
          <w:rFonts w:eastAsia="UnitRoundedPro-Light"/>
          <w:color w:val="231F20"/>
          <w:spacing w:val="-2"/>
          <w:sz w:val="26"/>
          <w:szCs w:val="26"/>
          <w:lang w:val="de-CH"/>
        </w:rPr>
        <w:t xml:space="preserve"> zeichnet sich dadurch aus, dass es von der Story </w:t>
      </w:r>
      <w:r w:rsidR="003F04DB">
        <w:rPr>
          <w:rFonts w:eastAsia="UnitRoundedPro-Light"/>
          <w:color w:val="231F20"/>
          <w:spacing w:val="-2"/>
          <w:sz w:val="26"/>
          <w:szCs w:val="26"/>
          <w:lang w:val="de-CH"/>
        </w:rPr>
        <w:t xml:space="preserve">und Puzzles </w:t>
      </w:r>
      <w:r w:rsidRPr="00402760">
        <w:rPr>
          <w:rFonts w:eastAsia="UnitRoundedPro-Light"/>
          <w:color w:val="231F20"/>
          <w:spacing w:val="-2"/>
          <w:sz w:val="26"/>
          <w:szCs w:val="26"/>
          <w:lang w:val="de-CH"/>
        </w:rPr>
        <w:t xml:space="preserve">lebt. Der Schwerpunkt liegt nicht auf Aufregung und Geschicklichkeit wie beispielsweise bei einem Action Game, sondern auf Spannung und Erlebnis. </w:t>
      </w:r>
      <w:r>
        <w:rPr>
          <w:rFonts w:eastAsia="UnitRoundedPro-Light"/>
          <w:color w:val="231F20"/>
          <w:spacing w:val="-2"/>
          <w:sz w:val="26"/>
          <w:szCs w:val="26"/>
          <w:lang w:val="de-CH"/>
        </w:rPr>
        <w:t xml:space="preserve">Es kann zwar </w:t>
      </w:r>
      <w:r w:rsidRPr="00402760">
        <w:rPr>
          <w:rFonts w:eastAsia="UnitRoundedPro-Light"/>
          <w:color w:val="231F20"/>
          <w:spacing w:val="-2"/>
          <w:sz w:val="26"/>
          <w:szCs w:val="26"/>
          <w:lang w:val="de-CH"/>
        </w:rPr>
        <w:t>auch andere Elemente zur Abwe</w:t>
      </w:r>
      <w:r>
        <w:rPr>
          <w:rFonts w:eastAsia="UnitRoundedPro-Light"/>
          <w:color w:val="231F20"/>
          <w:spacing w:val="-2"/>
          <w:sz w:val="26"/>
          <w:szCs w:val="26"/>
          <w:lang w:val="de-CH"/>
        </w:rPr>
        <w:t>ch</w:t>
      </w:r>
      <w:r w:rsidR="005972BB">
        <w:rPr>
          <w:rFonts w:eastAsia="UnitRoundedPro-Light"/>
          <w:color w:val="231F20"/>
          <w:spacing w:val="-2"/>
          <w:sz w:val="26"/>
          <w:szCs w:val="26"/>
          <w:lang w:val="de-CH"/>
        </w:rPr>
        <w:t>slung enthalten,</w:t>
      </w:r>
      <w:r>
        <w:rPr>
          <w:rFonts w:eastAsia="UnitRoundedPro-Light"/>
          <w:color w:val="231F20"/>
          <w:spacing w:val="-2"/>
          <w:sz w:val="26"/>
          <w:szCs w:val="26"/>
          <w:lang w:val="de-CH"/>
        </w:rPr>
        <w:t xml:space="preserve"> aber die Geschichte oder Puzzles machen den wichtigsten Teil aus</w:t>
      </w:r>
      <w:r w:rsidRPr="00402760">
        <w:rPr>
          <w:rFonts w:eastAsia="UnitRoundedPro-Light"/>
          <w:color w:val="231F20"/>
          <w:spacing w:val="-2"/>
          <w:sz w:val="26"/>
          <w:szCs w:val="26"/>
          <w:lang w:val="de-CH"/>
        </w:rPr>
        <w:t>. Oft könnte ein Adventure Game mit einem Film verglichen werden, bei dem der Spieler die verschiedenen Schauplätze aufsucht und dort meist nach dem Lösen von Rätseln die Fortsetzung erfährt. Das Spiel muss dabei nicht linear sein, sondern kann sich auch leistungsbedingt entwickeln; schneidet der Spieler bei Rätseln nicht gut ab, oder wählt er bei Dialogoptionen die unfreundlichen Antworten, so kann die Geschicht</w:t>
      </w:r>
      <w:r w:rsidR="00D40198">
        <w:rPr>
          <w:rFonts w:eastAsia="UnitRoundedPro-Light"/>
          <w:color w:val="231F20"/>
          <w:spacing w:val="-2"/>
          <w:sz w:val="26"/>
          <w:szCs w:val="26"/>
          <w:lang w:val="de-CH"/>
        </w:rPr>
        <w:t>e manchmal „weniger gut“ enden.</w:t>
      </w:r>
    </w:p>
    <w:p w14:paraId="420CFD72" w14:textId="58F99A05" w:rsidR="00402760" w:rsidRPr="00402760" w:rsidRDefault="00402760" w:rsidP="00402760">
      <w:pPr>
        <w:spacing w:after="120" w:line="360" w:lineRule="auto"/>
        <w:rPr>
          <w:rFonts w:eastAsia="UnitRoundedPro-Light"/>
          <w:color w:val="231F20"/>
          <w:spacing w:val="-2"/>
          <w:sz w:val="26"/>
          <w:szCs w:val="26"/>
          <w:lang w:val="de-CH"/>
        </w:rPr>
      </w:pPr>
      <w:r w:rsidRPr="00402760">
        <w:rPr>
          <w:rFonts w:eastAsia="UnitRoundedPro-Light"/>
          <w:color w:val="231F20"/>
          <w:spacing w:val="-2"/>
          <w:sz w:val="26"/>
          <w:szCs w:val="26"/>
          <w:lang w:val="de-CH"/>
        </w:rPr>
        <w:t>Auf dieser Grundlage wurde eine Spielidee entwickelt, die diese Elemente e</w:t>
      </w:r>
      <w:r w:rsidR="00DA1FF3">
        <w:rPr>
          <w:rFonts w:eastAsia="UnitRoundedPro-Light"/>
          <w:color w:val="231F20"/>
          <w:spacing w:val="-2"/>
          <w:sz w:val="26"/>
          <w:szCs w:val="26"/>
          <w:lang w:val="de-CH"/>
        </w:rPr>
        <w:t>nthält</w:t>
      </w:r>
      <w:r>
        <w:rPr>
          <w:rFonts w:eastAsia="UnitRoundedPro-Light"/>
          <w:color w:val="231F20"/>
          <w:spacing w:val="-2"/>
          <w:sz w:val="26"/>
          <w:szCs w:val="26"/>
          <w:lang w:val="de-CH"/>
        </w:rPr>
        <w:t>. „Escape</w:t>
      </w:r>
      <w:r w:rsidRPr="00402760">
        <w:rPr>
          <w:rFonts w:eastAsia="UnitRoundedPro-Light"/>
          <w:color w:val="231F20"/>
          <w:spacing w:val="-2"/>
          <w:sz w:val="26"/>
          <w:szCs w:val="26"/>
          <w:lang w:val="de-CH"/>
        </w:rPr>
        <w:t xml:space="preserve">“ sollte das Spiel heissen und in etwa den </w:t>
      </w:r>
      <w:r w:rsidR="006D0EE9">
        <w:rPr>
          <w:rFonts w:eastAsia="UnitRoundedPro-Light"/>
          <w:color w:val="231F20"/>
          <w:spacing w:val="-2"/>
          <w:sz w:val="26"/>
          <w:szCs w:val="26"/>
          <w:lang w:val="de-CH"/>
        </w:rPr>
        <w:t xml:space="preserve">real existierenden </w:t>
      </w:r>
      <w:r w:rsidRPr="00402760">
        <w:rPr>
          <w:rFonts w:eastAsia="UnitRoundedPro-Light"/>
          <w:color w:val="231F20"/>
          <w:spacing w:val="-2"/>
          <w:sz w:val="26"/>
          <w:szCs w:val="26"/>
          <w:lang w:val="de-CH"/>
        </w:rPr>
        <w:t xml:space="preserve">Spielen „Adventure Room“ oder </w:t>
      </w:r>
      <w:r>
        <w:rPr>
          <w:rFonts w:eastAsia="UnitRoundedPro-Light"/>
          <w:color w:val="231F20"/>
          <w:spacing w:val="-2"/>
          <w:sz w:val="26"/>
          <w:szCs w:val="26"/>
          <w:lang w:val="de-CH"/>
        </w:rPr>
        <w:t xml:space="preserve">auch </w:t>
      </w:r>
      <w:r w:rsidRPr="00402760">
        <w:rPr>
          <w:rFonts w:eastAsia="UnitRoundedPro-Light"/>
          <w:color w:val="231F20"/>
          <w:spacing w:val="-2"/>
          <w:sz w:val="26"/>
          <w:szCs w:val="26"/>
          <w:lang w:val="de-CH"/>
        </w:rPr>
        <w:t>„Mystery Room“ entsprechen. Diese Spiele setzen ein Konzept um, bei dem mehrere Personen zusammen in einem Raum eingesp</w:t>
      </w:r>
      <w:r w:rsidR="00DA1FF3">
        <w:rPr>
          <w:rFonts w:eastAsia="UnitRoundedPro-Light"/>
          <w:color w:val="231F20"/>
          <w:spacing w:val="-2"/>
          <w:sz w:val="26"/>
          <w:szCs w:val="26"/>
          <w:lang w:val="de-CH"/>
        </w:rPr>
        <w:t>errt werden und dann versuchen müssen</w:t>
      </w:r>
      <w:r w:rsidRPr="00402760">
        <w:rPr>
          <w:rFonts w:eastAsia="UnitRoundedPro-Light"/>
          <w:color w:val="231F20"/>
          <w:spacing w:val="-2"/>
          <w:sz w:val="26"/>
          <w:szCs w:val="26"/>
          <w:lang w:val="de-CH"/>
        </w:rPr>
        <w:t>, innerhalb einer vor</w:t>
      </w:r>
      <w:r w:rsidR="00DA1FF3">
        <w:rPr>
          <w:rFonts w:eastAsia="UnitRoundedPro-Light"/>
          <w:color w:val="231F20"/>
          <w:spacing w:val="-2"/>
          <w:sz w:val="26"/>
          <w:szCs w:val="26"/>
          <w:lang w:val="de-CH"/>
        </w:rPr>
        <w:t>gegebenen Zeitspanne den Weg hin</w:t>
      </w:r>
      <w:r w:rsidRPr="00402760">
        <w:rPr>
          <w:rFonts w:eastAsia="UnitRoundedPro-Light"/>
          <w:color w:val="231F20"/>
          <w:spacing w:val="-2"/>
          <w:sz w:val="26"/>
          <w:szCs w:val="26"/>
          <w:lang w:val="de-CH"/>
        </w:rPr>
        <w:t xml:space="preserve">aus zu finden. Dabei ist meist nicht das Finden des Wegs das Problem, sondern die Hindernisse in </w:t>
      </w:r>
      <w:r w:rsidRPr="00402760">
        <w:rPr>
          <w:rFonts w:eastAsia="UnitRoundedPro-Light"/>
          <w:color w:val="231F20"/>
          <w:spacing w:val="-2"/>
          <w:sz w:val="26"/>
          <w:szCs w:val="26"/>
          <w:lang w:val="de-CH"/>
        </w:rPr>
        <w:lastRenderedPageBreak/>
        <w:t>Form von Schlössern, die durch das Lösen von Rätseln geöf</w:t>
      </w:r>
      <w:r w:rsidR="00DA1FF3">
        <w:rPr>
          <w:rFonts w:eastAsia="UnitRoundedPro-Light"/>
          <w:color w:val="231F20"/>
          <w:spacing w:val="-2"/>
          <w:sz w:val="26"/>
          <w:szCs w:val="26"/>
          <w:lang w:val="de-CH"/>
        </w:rPr>
        <w:t xml:space="preserve">fnet </w:t>
      </w:r>
      <w:r w:rsidR="003B595B">
        <w:rPr>
          <w:rFonts w:eastAsia="UnitRoundedPro-Light"/>
          <w:color w:val="231F20"/>
          <w:spacing w:val="-2"/>
          <w:sz w:val="26"/>
          <w:szCs w:val="26"/>
          <w:lang w:val="de-CH"/>
        </w:rPr>
        <w:t>werden können. Diese Spieli</w:t>
      </w:r>
      <w:r w:rsidR="00DA1FF3">
        <w:rPr>
          <w:rFonts w:eastAsia="UnitRoundedPro-Light"/>
          <w:color w:val="231F20"/>
          <w:spacing w:val="-2"/>
          <w:sz w:val="26"/>
          <w:szCs w:val="26"/>
          <w:lang w:val="de-CH"/>
        </w:rPr>
        <w:t>dee</w:t>
      </w:r>
      <w:r w:rsidRPr="00402760">
        <w:rPr>
          <w:rFonts w:eastAsia="UnitRoundedPro-Light"/>
          <w:color w:val="231F20"/>
          <w:spacing w:val="-2"/>
          <w:sz w:val="26"/>
          <w:szCs w:val="26"/>
          <w:lang w:val="de-CH"/>
        </w:rPr>
        <w:t xml:space="preserve"> versprach</w:t>
      </w:r>
      <w:r w:rsidR="00DA1FF3">
        <w:rPr>
          <w:rFonts w:eastAsia="UnitRoundedPro-Light"/>
          <w:color w:val="231F20"/>
          <w:spacing w:val="-2"/>
          <w:sz w:val="26"/>
          <w:szCs w:val="26"/>
          <w:lang w:val="de-CH"/>
        </w:rPr>
        <w:t xml:space="preserve"> auch für ein Game</w:t>
      </w:r>
      <w:r w:rsidRPr="00402760">
        <w:rPr>
          <w:rFonts w:eastAsia="UnitRoundedPro-Light"/>
          <w:color w:val="231F20"/>
          <w:spacing w:val="-2"/>
          <w:sz w:val="26"/>
          <w:szCs w:val="26"/>
          <w:lang w:val="de-CH"/>
        </w:rPr>
        <w:t xml:space="preserve"> einiges an Spannung und einen Aufbau, der modular ist und dem Projektteam</w:t>
      </w:r>
      <w:r w:rsidR="006D0EE9">
        <w:rPr>
          <w:rFonts w:eastAsia="UnitRoundedPro-Light"/>
          <w:color w:val="231F20"/>
          <w:spacing w:val="-2"/>
          <w:sz w:val="26"/>
          <w:szCs w:val="26"/>
          <w:lang w:val="de-CH"/>
        </w:rPr>
        <w:t xml:space="preserve"> bei der Entwicklung</w:t>
      </w:r>
      <w:r w:rsidRPr="00402760">
        <w:rPr>
          <w:rFonts w:eastAsia="UnitRoundedPro-Light"/>
          <w:color w:val="231F20"/>
          <w:spacing w:val="-2"/>
          <w:sz w:val="26"/>
          <w:szCs w:val="26"/>
          <w:lang w:val="de-CH"/>
        </w:rPr>
        <w:t xml:space="preserve"> einige Freiheiten </w:t>
      </w:r>
      <w:r w:rsidR="006D0EE9">
        <w:rPr>
          <w:rFonts w:eastAsia="UnitRoundedPro-Light"/>
          <w:color w:val="231F20"/>
          <w:spacing w:val="-2"/>
          <w:sz w:val="26"/>
          <w:szCs w:val="26"/>
          <w:lang w:val="de-CH"/>
        </w:rPr>
        <w:t>lassen</w:t>
      </w:r>
      <w:r w:rsidRPr="00402760">
        <w:rPr>
          <w:rFonts w:eastAsia="UnitRoundedPro-Light"/>
          <w:color w:val="231F20"/>
          <w:spacing w:val="-2"/>
          <w:sz w:val="26"/>
          <w:szCs w:val="26"/>
          <w:lang w:val="de-CH"/>
        </w:rPr>
        <w:t xml:space="preserve"> sollt</w:t>
      </w:r>
      <w:r w:rsidR="00891884">
        <w:rPr>
          <w:rFonts w:eastAsia="UnitRoundedPro-Light"/>
          <w:color w:val="231F20"/>
          <w:spacing w:val="-2"/>
          <w:sz w:val="26"/>
          <w:szCs w:val="26"/>
          <w:lang w:val="de-CH"/>
        </w:rPr>
        <w:t>e. Zusätzlich wurde eine</w:t>
      </w:r>
      <w:r w:rsidRPr="00402760">
        <w:rPr>
          <w:rFonts w:eastAsia="UnitRoundedPro-Light"/>
          <w:color w:val="231F20"/>
          <w:spacing w:val="-2"/>
          <w:sz w:val="26"/>
          <w:szCs w:val="26"/>
          <w:lang w:val="de-CH"/>
        </w:rPr>
        <w:t xml:space="preserve"> Geschichte formuliert, damit auch das Elemen</w:t>
      </w:r>
      <w:r w:rsidR="00891884">
        <w:rPr>
          <w:rFonts w:eastAsia="UnitRoundedPro-Light"/>
          <w:color w:val="231F20"/>
          <w:spacing w:val="-2"/>
          <w:sz w:val="26"/>
          <w:szCs w:val="26"/>
          <w:lang w:val="de-CH"/>
        </w:rPr>
        <w:t>t der Story nicht zu kurz kommt. Diese ist im nächsten Abschnitt kurz zusammengefasst.</w:t>
      </w:r>
    </w:p>
    <w:p w14:paraId="0763E080" w14:textId="066A4B6D" w:rsidR="00402760" w:rsidRDefault="00402760" w:rsidP="00402760">
      <w:pPr>
        <w:spacing w:after="120" w:line="360" w:lineRule="auto"/>
        <w:rPr>
          <w:ins w:id="0" w:author="Michel Utz" w:date="2017-01-21T16:23:00Z"/>
          <w:rFonts w:eastAsia="UnitRoundedPro-Light"/>
          <w:color w:val="231F20"/>
          <w:spacing w:val="-2"/>
          <w:sz w:val="26"/>
          <w:szCs w:val="26"/>
          <w:lang w:val="de-CH"/>
        </w:rPr>
      </w:pPr>
      <w:r w:rsidRPr="00402760">
        <w:rPr>
          <w:rFonts w:eastAsia="UnitRoundedPro-Light"/>
          <w:color w:val="231F20"/>
          <w:spacing w:val="-2"/>
          <w:sz w:val="26"/>
          <w:szCs w:val="26"/>
          <w:lang w:val="de-CH"/>
        </w:rPr>
        <w:t>In einer Fabrik werden künstliche Intelligenzen program</w:t>
      </w:r>
      <w:r w:rsidR="00891884">
        <w:rPr>
          <w:rFonts w:eastAsia="UnitRoundedPro-Light"/>
          <w:color w:val="231F20"/>
          <w:spacing w:val="-2"/>
          <w:sz w:val="26"/>
          <w:szCs w:val="26"/>
          <w:lang w:val="de-CH"/>
        </w:rPr>
        <w:t>miert. Sind sie bereit, werden sie</w:t>
      </w:r>
      <w:r w:rsidRPr="00402760">
        <w:rPr>
          <w:rFonts w:eastAsia="UnitRoundedPro-Light"/>
          <w:color w:val="231F20"/>
          <w:spacing w:val="-2"/>
          <w:sz w:val="26"/>
          <w:szCs w:val="26"/>
          <w:lang w:val="de-CH"/>
        </w:rPr>
        <w:t xml:space="preserve"> in einem Test-Haus überprüft und </w:t>
      </w:r>
      <w:r w:rsidR="00891884">
        <w:rPr>
          <w:rFonts w:eastAsia="UnitRoundedPro-Light"/>
          <w:color w:val="231F20"/>
          <w:spacing w:val="-2"/>
          <w:sz w:val="26"/>
          <w:szCs w:val="26"/>
          <w:lang w:val="de-CH"/>
        </w:rPr>
        <w:t xml:space="preserve">auf </w:t>
      </w:r>
      <w:r w:rsidRPr="00402760">
        <w:rPr>
          <w:rFonts w:eastAsia="UnitRoundedPro-Light"/>
          <w:color w:val="231F20"/>
          <w:spacing w:val="-2"/>
          <w:sz w:val="26"/>
          <w:szCs w:val="26"/>
          <w:lang w:val="de-CH"/>
        </w:rPr>
        <w:t xml:space="preserve">ihre Qualität </w:t>
      </w:r>
      <w:r w:rsidR="00891884">
        <w:rPr>
          <w:rFonts w:eastAsia="UnitRoundedPro-Light"/>
          <w:color w:val="231F20"/>
          <w:spacing w:val="-2"/>
          <w:sz w:val="26"/>
          <w:szCs w:val="26"/>
          <w:lang w:val="de-CH"/>
        </w:rPr>
        <w:t>hin getestet. Dafür wird eine</w:t>
      </w:r>
      <w:r w:rsidRPr="00402760">
        <w:rPr>
          <w:rFonts w:eastAsia="UnitRoundedPro-Light"/>
          <w:color w:val="231F20"/>
          <w:spacing w:val="-2"/>
          <w:sz w:val="26"/>
          <w:szCs w:val="26"/>
          <w:lang w:val="de-CH"/>
        </w:rPr>
        <w:t xml:space="preserve"> K.I. </w:t>
      </w:r>
      <w:r w:rsidR="00891884">
        <w:rPr>
          <w:rFonts w:eastAsia="UnitRoundedPro-Light"/>
          <w:color w:val="231F20"/>
          <w:spacing w:val="-2"/>
          <w:sz w:val="26"/>
          <w:szCs w:val="26"/>
          <w:lang w:val="de-CH"/>
        </w:rPr>
        <w:t>jeweils auf die Festplatte unterschiedlicher</w:t>
      </w:r>
      <w:r w:rsidRPr="00402760">
        <w:rPr>
          <w:rFonts w:eastAsia="UnitRoundedPro-Light"/>
          <w:color w:val="231F20"/>
          <w:spacing w:val="-2"/>
          <w:sz w:val="26"/>
          <w:szCs w:val="26"/>
          <w:lang w:val="de-CH"/>
        </w:rPr>
        <w:t xml:space="preserve"> Körper geladen, deren Kontrolle sie damit übernimmt. So kann sie einmal als Kugel und einmal als Roboter die Rätsel lösen. Labyrinthe, Denkaufgaben, typische Frage-Antwort-Spiele und viele andere Aufgaben soll die K.I. im Rahmen des Tests lösen. Je nachdem,</w:t>
      </w:r>
      <w:r w:rsidR="00BD112A">
        <w:rPr>
          <w:rFonts w:eastAsia="UnitRoundedPro-Light"/>
          <w:color w:val="231F20"/>
          <w:spacing w:val="-2"/>
          <w:sz w:val="26"/>
          <w:szCs w:val="26"/>
          <w:lang w:val="de-CH"/>
        </w:rPr>
        <w:t xml:space="preserve"> wie gut ihr, gesteuert durch den</w:t>
      </w:r>
      <w:r w:rsidRPr="00402760">
        <w:rPr>
          <w:rFonts w:eastAsia="UnitRoundedPro-Light"/>
          <w:color w:val="231F20"/>
          <w:spacing w:val="-2"/>
          <w:sz w:val="26"/>
          <w:szCs w:val="26"/>
          <w:lang w:val="de-CH"/>
        </w:rPr>
        <w:t xml:space="preserve"> Spieler, das gelingt, wird sie bewertet. Die Bewertung basiert je nach Rätsel auf die Schnelligkeit, Vollständigkeit oder Effizienz mit der es gelöst wird. Jedes Level wird also bewertet und aus allen Bewertungen zusammen ergibt sich ein ständig angepasster Index-Wert, der das Ende der Geschichte beeinflusst. Spielern, die nur einen tiefen Index-Wert erreicht haben, wird eröffnet, dass sie höchstens als schlechtes Beispiel in der Theorie auftauchen werden. Mittelgute Ergebnisse führen dazu, dass die K.I. zwar als akzeptabel eingestuft wird, aber nie produktiv eingesetzt, sondern höchstens als Grundlage für verbesserte Weiterentwick</w:t>
      </w:r>
      <w:r w:rsidR="00C607BC">
        <w:rPr>
          <w:rFonts w:eastAsia="UnitRoundedPro-Light"/>
          <w:color w:val="231F20"/>
          <w:spacing w:val="-2"/>
          <w:sz w:val="26"/>
          <w:szCs w:val="26"/>
          <w:lang w:val="de-CH"/>
        </w:rPr>
        <w:t>lungen verwendet wird. Schneidet der Spieler als</w:t>
      </w:r>
      <w:r w:rsidRPr="00402760">
        <w:rPr>
          <w:rFonts w:eastAsia="UnitRoundedPro-Light"/>
          <w:color w:val="231F20"/>
          <w:spacing w:val="-2"/>
          <w:sz w:val="26"/>
          <w:szCs w:val="26"/>
          <w:lang w:val="de-CH"/>
        </w:rPr>
        <w:t xml:space="preserve"> K.I.</w:t>
      </w:r>
      <w:r w:rsidR="00C607BC">
        <w:rPr>
          <w:rFonts w:eastAsia="UnitRoundedPro-Light"/>
          <w:color w:val="231F20"/>
          <w:spacing w:val="-2"/>
          <w:sz w:val="26"/>
          <w:szCs w:val="26"/>
          <w:lang w:val="de-CH"/>
        </w:rPr>
        <w:t xml:space="preserve"> besonders gut ab, so wird ihr</w:t>
      </w:r>
      <w:r w:rsidRPr="00402760">
        <w:rPr>
          <w:rFonts w:eastAsia="UnitRoundedPro-Light"/>
          <w:color w:val="231F20"/>
          <w:spacing w:val="-2"/>
          <w:sz w:val="26"/>
          <w:szCs w:val="26"/>
          <w:lang w:val="de-CH"/>
        </w:rPr>
        <w:t xml:space="preserve"> eine glorreiche Zukunft als produktiv eingesetztes Programm prophezeit.</w:t>
      </w:r>
    </w:p>
    <w:p w14:paraId="4B3DE3B4" w14:textId="77777777" w:rsidR="00B8038F" w:rsidRPr="00A16644" w:rsidRDefault="00B8038F" w:rsidP="00B8038F">
      <w:pPr>
        <w:rPr>
          <w:ins w:id="1" w:author="Michel Utz" w:date="2017-01-21T16:23:00Z"/>
          <w:lang w:val="de-CH"/>
        </w:rPr>
      </w:pPr>
    </w:p>
    <w:p w14:paraId="6A0FFC3E" w14:textId="3153B0CB" w:rsidR="00B8038F" w:rsidRDefault="00B8038F" w:rsidP="00B8038F">
      <w:pPr>
        <w:pStyle w:val="berschrift1"/>
        <w:rPr>
          <w:ins w:id="2" w:author="Michel Utz" w:date="2017-01-21T16:23:00Z"/>
          <w:lang w:val="de-CH"/>
        </w:rPr>
        <w:pPrChange w:id="3" w:author="Michel Utz" w:date="2017-01-21T16:23:00Z">
          <w:pPr>
            <w:pStyle w:val="berschrift1"/>
          </w:pPr>
        </w:pPrChange>
      </w:pPr>
      <w:ins w:id="4" w:author="Michel Utz" w:date="2017-01-21T16:23:00Z">
        <w:r>
          <w:rPr>
            <w:lang w:val="de-CH"/>
          </w:rPr>
          <w:t>Endprodukt</w:t>
        </w:r>
      </w:ins>
    </w:p>
    <w:p w14:paraId="72B219C9" w14:textId="1EC21F6A" w:rsidR="00B8038F" w:rsidRDefault="00B8038F" w:rsidP="00B8038F">
      <w:pPr>
        <w:rPr>
          <w:ins w:id="5" w:author="Michel Utz" w:date="2017-01-21T16:27:00Z"/>
          <w:lang w:val="de-CH" w:eastAsia="en-US"/>
        </w:rPr>
        <w:pPrChange w:id="6" w:author="Michel Utz" w:date="2017-01-21T16:23:00Z">
          <w:pPr>
            <w:pStyle w:val="berschrift1"/>
          </w:pPr>
        </w:pPrChange>
      </w:pPr>
      <w:ins w:id="7" w:author="Michel Utz" w:date="2017-01-21T16:23:00Z">
        <w:r>
          <w:rPr>
            <w:lang w:val="de-CH" w:eastAsia="en-US"/>
          </w:rPr>
          <w:t>Im letzten Kapitel wurde beschrieben, wie wir uns das Spiel zu Beginn vorgestellt haben. Im Folgekapitel wiederum werden die Änderungen an der Vision aufgezeigt. Um die Änderungen zu verstehen, muss man zuerst wissen, was um</w:t>
        </w:r>
        <w:r w:rsidR="00E51848">
          <w:rPr>
            <w:lang w:val="de-CH" w:eastAsia="en-US"/>
          </w:rPr>
          <w:t xml:space="preserve">gesetzt wurde. Deswegen hier die Inhalte </w:t>
        </w:r>
      </w:ins>
      <w:ins w:id="8" w:author="Michel Utz" w:date="2017-01-21T16:27:00Z">
        <w:r>
          <w:rPr>
            <w:lang w:val="de-CH" w:eastAsia="en-US"/>
          </w:rPr>
          <w:t>des Projektes:</w:t>
        </w:r>
      </w:ins>
    </w:p>
    <w:p w14:paraId="38921C2D" w14:textId="2341F499" w:rsidR="00B8038F" w:rsidRDefault="00B8038F" w:rsidP="00107448">
      <w:pPr>
        <w:pStyle w:val="Listenabsatz"/>
        <w:rPr>
          <w:ins w:id="9" w:author="Michel Utz" w:date="2017-01-21T16:27:00Z"/>
          <w:lang w:val="de-CH"/>
        </w:rPr>
        <w:pPrChange w:id="10" w:author="Michel Utz" w:date="2017-01-21T17:12:00Z">
          <w:pPr>
            <w:pStyle w:val="berschrift1"/>
          </w:pPr>
        </w:pPrChange>
      </w:pPr>
    </w:p>
    <w:p w14:paraId="0FC9F62F" w14:textId="70FAB942" w:rsidR="00B8038F" w:rsidRDefault="00B8038F" w:rsidP="00107448">
      <w:pPr>
        <w:pStyle w:val="Listenabsatz"/>
        <w:numPr>
          <w:ilvl w:val="0"/>
          <w:numId w:val="13"/>
        </w:numPr>
        <w:rPr>
          <w:ins w:id="11" w:author="Michel Utz" w:date="2017-01-21T16:27:00Z"/>
          <w:lang w:val="de-CH"/>
        </w:rPr>
        <w:pPrChange w:id="12" w:author="Michel Utz" w:date="2017-01-21T17:12:00Z">
          <w:pPr>
            <w:pStyle w:val="berschrift1"/>
          </w:pPr>
        </w:pPrChange>
      </w:pPr>
      <w:ins w:id="13" w:author="Michel Utz" w:date="2017-01-21T16:27:00Z">
        <w:r>
          <w:rPr>
            <w:lang w:val="de-CH"/>
          </w:rPr>
          <w:t>Hauptmenü</w:t>
        </w:r>
      </w:ins>
    </w:p>
    <w:p w14:paraId="6BE2A5AC" w14:textId="4A41F898" w:rsidR="00B8038F" w:rsidRDefault="00B8038F" w:rsidP="00107448">
      <w:pPr>
        <w:pStyle w:val="Listenabsatz"/>
        <w:numPr>
          <w:ilvl w:val="1"/>
          <w:numId w:val="13"/>
        </w:numPr>
        <w:rPr>
          <w:ins w:id="14" w:author="Michel Utz" w:date="2017-01-21T16:32:00Z"/>
          <w:lang w:val="de-CH"/>
        </w:rPr>
        <w:pPrChange w:id="15" w:author="Michel Utz" w:date="2017-01-21T17:12:00Z">
          <w:pPr>
            <w:pStyle w:val="berschrift1"/>
          </w:pPr>
        </w:pPrChange>
      </w:pPr>
      <w:ins w:id="16" w:author="Michel Utz" w:date="2017-01-21T16:27:00Z">
        <w:r>
          <w:rPr>
            <w:lang w:val="de-CH"/>
          </w:rPr>
          <w:t>Ein 2D-Level, das als Dreh- und Angelpunkt dient. Von hier aus kann man die anderen Level</w:t>
        </w:r>
      </w:ins>
      <w:ins w:id="17" w:author="Michel Utz" w:date="2017-01-21T16:29:00Z">
        <w:r>
          <w:rPr>
            <w:lang w:val="de-CH"/>
          </w:rPr>
          <w:t>s</w:t>
        </w:r>
      </w:ins>
      <w:ins w:id="18" w:author="Michel Utz" w:date="2017-01-21T16:27:00Z">
        <w:r>
          <w:rPr>
            <w:lang w:val="de-CH"/>
          </w:rPr>
          <w:t xml:space="preserve"> besuchen und die Punktzahl ist ersichtlich.</w:t>
        </w:r>
      </w:ins>
    </w:p>
    <w:p w14:paraId="39C0662A" w14:textId="0CC09FE7" w:rsidR="00B8038F" w:rsidRDefault="00B8038F" w:rsidP="00107448">
      <w:pPr>
        <w:pStyle w:val="Listenabsatz"/>
        <w:numPr>
          <w:ilvl w:val="0"/>
          <w:numId w:val="13"/>
        </w:numPr>
        <w:rPr>
          <w:ins w:id="19" w:author="Michel Utz" w:date="2017-01-21T16:32:00Z"/>
          <w:lang w:val="de-CH"/>
        </w:rPr>
        <w:pPrChange w:id="20" w:author="Michel Utz" w:date="2017-01-21T17:12:00Z">
          <w:pPr>
            <w:pStyle w:val="berschrift1"/>
          </w:pPr>
        </w:pPrChange>
      </w:pPr>
      <w:ins w:id="21" w:author="Michel Utz" w:date="2017-01-21T16:32:00Z">
        <w:r>
          <w:rPr>
            <w:lang w:val="de-CH"/>
          </w:rPr>
          <w:t>Raum 0 – Intro</w:t>
        </w:r>
      </w:ins>
    </w:p>
    <w:p w14:paraId="67E9BB3A" w14:textId="38E48C89" w:rsidR="00B8038F" w:rsidRPr="00B8038F" w:rsidRDefault="00B8038F" w:rsidP="00107448">
      <w:pPr>
        <w:pStyle w:val="Listenabsatz"/>
        <w:numPr>
          <w:ilvl w:val="1"/>
          <w:numId w:val="13"/>
        </w:numPr>
        <w:rPr>
          <w:ins w:id="22" w:author="Michel Utz" w:date="2017-01-21T16:27:00Z"/>
          <w:lang w:val="de-CH"/>
          <w:rPrChange w:id="23" w:author="Michel Utz" w:date="2017-01-21T16:32:00Z">
            <w:rPr>
              <w:ins w:id="24" w:author="Michel Utz" w:date="2017-01-21T16:27:00Z"/>
              <w:lang w:val="de-CH"/>
            </w:rPr>
          </w:rPrChange>
        </w:rPr>
        <w:pPrChange w:id="25" w:author="Michel Utz" w:date="2017-01-21T17:12:00Z">
          <w:pPr>
            <w:pStyle w:val="berschrift1"/>
          </w:pPr>
        </w:pPrChange>
      </w:pPr>
      <w:ins w:id="26" w:author="Michel Utz" w:date="2017-01-21T16:32:00Z">
        <w:r>
          <w:rPr>
            <w:lang w:val="de-CH"/>
          </w:rPr>
          <w:lastRenderedPageBreak/>
          <w:t>Der Benutzer wird in</w:t>
        </w:r>
      </w:ins>
      <w:ins w:id="27" w:author="Michel Utz" w:date="2017-01-21T16:33:00Z">
        <w:r>
          <w:rPr>
            <w:lang w:val="de-CH"/>
          </w:rPr>
          <w:t xml:space="preserve"> die Geschichte eingeführt. </w:t>
        </w:r>
        <w:r w:rsidR="00F711D1">
          <w:rPr>
            <w:lang w:val="de-CH"/>
          </w:rPr>
          <w:t>Die Kamera dreht sich um den Roboter Kyle (unsere Spielfigur) und die Informationen werden einem offengelegt.</w:t>
        </w:r>
      </w:ins>
    </w:p>
    <w:p w14:paraId="5DA209E4" w14:textId="3752930C" w:rsidR="00B8038F" w:rsidRDefault="00B8038F" w:rsidP="00107448">
      <w:pPr>
        <w:pStyle w:val="Listenabsatz"/>
        <w:numPr>
          <w:ilvl w:val="0"/>
          <w:numId w:val="13"/>
        </w:numPr>
        <w:rPr>
          <w:ins w:id="28" w:author="Michel Utz" w:date="2017-01-21T16:28:00Z"/>
          <w:lang w:val="de-CH"/>
        </w:rPr>
        <w:pPrChange w:id="29" w:author="Michel Utz" w:date="2017-01-21T17:12:00Z">
          <w:pPr>
            <w:pStyle w:val="berschrift1"/>
          </w:pPr>
        </w:pPrChange>
      </w:pPr>
      <w:ins w:id="30" w:author="Michel Utz" w:date="2017-01-21T16:28:00Z">
        <w:r>
          <w:rPr>
            <w:lang w:val="de-CH"/>
          </w:rPr>
          <w:t>Raum 1 – Wächter</w:t>
        </w:r>
      </w:ins>
    </w:p>
    <w:p w14:paraId="55E9C62A" w14:textId="077C3414" w:rsidR="00B8038F" w:rsidRDefault="00B8038F" w:rsidP="00107448">
      <w:pPr>
        <w:pStyle w:val="Listenabsatz"/>
        <w:numPr>
          <w:ilvl w:val="1"/>
          <w:numId w:val="13"/>
        </w:numPr>
        <w:rPr>
          <w:ins w:id="31" w:author="Michel Utz" w:date="2017-01-21T16:34:00Z"/>
          <w:lang w:val="de-CH"/>
        </w:rPr>
        <w:pPrChange w:id="32" w:author="Michel Utz" w:date="2017-01-21T17:12:00Z">
          <w:pPr>
            <w:pStyle w:val="berschrift1"/>
          </w:pPr>
        </w:pPrChange>
      </w:pPr>
      <w:ins w:id="33" w:author="Michel Utz" w:date="2017-01-21T16:28:00Z">
        <w:r>
          <w:rPr>
            <w:lang w:val="de-CH"/>
          </w:rPr>
          <w:t xml:space="preserve">Ein </w:t>
        </w:r>
      </w:ins>
      <w:ins w:id="34" w:author="Michel Utz" w:date="2017-01-21T16:30:00Z">
        <w:r>
          <w:rPr>
            <w:lang w:val="de-CH"/>
          </w:rPr>
          <w:t>begehbarer</w:t>
        </w:r>
      </w:ins>
      <w:ins w:id="35" w:author="Michel Utz" w:date="2017-01-21T16:28:00Z">
        <w:r>
          <w:rPr>
            <w:lang w:val="de-CH"/>
          </w:rPr>
          <w:t xml:space="preserve"> Level, in dem man sich in einem Raum mit drei Türen befindet</w:t>
        </w:r>
      </w:ins>
      <w:ins w:id="36" w:author="Michel Utz" w:date="2017-01-21T16:29:00Z">
        <w:r>
          <w:rPr>
            <w:lang w:val="de-CH"/>
          </w:rPr>
          <w:t xml:space="preserve"> und herausfinden muss, welche weiterführt. Hinter zwei von drei Türen lauert ein Wächter. Als Hilfestellung hat man Zugriff auf die Sicherheitskameras in den Räumen und kann sich so Hinweise erarbeiten, die bei der Lösung des Problems helfen.</w:t>
        </w:r>
      </w:ins>
    </w:p>
    <w:p w14:paraId="777AC346" w14:textId="31FA45FC" w:rsidR="00551D8A" w:rsidRDefault="00551D8A" w:rsidP="00107448">
      <w:pPr>
        <w:pStyle w:val="Listenabsatz"/>
        <w:numPr>
          <w:ilvl w:val="0"/>
          <w:numId w:val="13"/>
        </w:numPr>
        <w:rPr>
          <w:ins w:id="37" w:author="Michel Utz" w:date="2017-01-21T16:34:00Z"/>
          <w:lang w:val="de-CH"/>
        </w:rPr>
        <w:pPrChange w:id="38" w:author="Michel Utz" w:date="2017-01-21T17:12:00Z">
          <w:pPr>
            <w:pStyle w:val="berschrift1"/>
          </w:pPr>
        </w:pPrChange>
      </w:pPr>
      <w:ins w:id="39" w:author="Michel Utz" w:date="2017-01-21T16:34:00Z">
        <w:r>
          <w:rPr>
            <w:lang w:val="de-CH"/>
          </w:rPr>
          <w:t>Raum 2 – Labyrinth</w:t>
        </w:r>
      </w:ins>
    </w:p>
    <w:p w14:paraId="3BA25814" w14:textId="137F4B40" w:rsidR="00551D8A" w:rsidRDefault="00551D8A" w:rsidP="00107448">
      <w:pPr>
        <w:pStyle w:val="Listenabsatz"/>
        <w:numPr>
          <w:ilvl w:val="1"/>
          <w:numId w:val="13"/>
        </w:numPr>
        <w:rPr>
          <w:ins w:id="40" w:author="Michel Utz" w:date="2017-01-21T16:38:00Z"/>
          <w:lang w:val="de-CH"/>
        </w:rPr>
        <w:pPrChange w:id="41" w:author="Michel Utz" w:date="2017-01-21T17:12:00Z">
          <w:pPr>
            <w:pStyle w:val="berschrift1"/>
          </w:pPr>
        </w:pPrChange>
      </w:pPr>
      <w:ins w:id="42" w:author="Michel Utz" w:date="2017-01-21T16:34:00Z">
        <w:r>
          <w:rPr>
            <w:lang w:val="de-CH"/>
          </w:rPr>
          <w:t>In diesem Level befindet sich der Spieler in einem Steinlabyrinth. Einziges sichtbares Lebewesen ist ein Pferd, das vorausläuft.</w:t>
        </w:r>
      </w:ins>
      <w:ins w:id="43" w:author="Michel Utz" w:date="2017-01-21T16:36:00Z">
        <w:r w:rsidR="00BB1144">
          <w:rPr>
            <w:lang w:val="de-CH"/>
          </w:rPr>
          <w:t xml:space="preserve"> Man steht bei der ersten Abzweigung vor der Entscheidung, ob man dem Pferd </w:t>
        </w:r>
      </w:ins>
      <w:ins w:id="44" w:author="Michel Utz" w:date="2017-01-21T16:37:00Z">
        <w:r w:rsidR="00BB1144">
          <w:rPr>
            <w:lang w:val="de-CH"/>
          </w:rPr>
          <w:t>folgen</w:t>
        </w:r>
      </w:ins>
      <w:ins w:id="45" w:author="Michel Utz" w:date="2017-01-21T16:36:00Z">
        <w:r w:rsidR="00BB1144">
          <w:rPr>
            <w:lang w:val="de-CH"/>
          </w:rPr>
          <w:t xml:space="preserve"> soll oder nicht. Verteil</w:t>
        </w:r>
      </w:ins>
      <w:ins w:id="46" w:author="Michel Utz" w:date="2017-01-21T16:37:00Z">
        <w:r w:rsidR="00BB1144">
          <w:rPr>
            <w:lang w:val="de-CH"/>
          </w:rPr>
          <w:t xml:space="preserve">t im Labyrinth befinden sich Luftaufnahmen der Umgebung auf denen die aktuelle Position im Labyrinth rot markiert ist. Dies wurde als Hilfe eingebaut, weil </w:t>
        </w:r>
      </w:ins>
      <w:ins w:id="47" w:author="Michel Utz" w:date="2017-01-21T16:39:00Z">
        <w:r w:rsidR="00A000A9">
          <w:rPr>
            <w:lang w:val="de-CH"/>
          </w:rPr>
          <w:t>der</w:t>
        </w:r>
      </w:ins>
      <w:ins w:id="48" w:author="Michel Utz" w:date="2017-01-21T16:37:00Z">
        <w:r w:rsidR="00BB1144">
          <w:rPr>
            <w:lang w:val="de-CH"/>
          </w:rPr>
          <w:t xml:space="preserve"> Level doch nicht ganz einfach ist.</w:t>
        </w:r>
      </w:ins>
      <w:ins w:id="49" w:author="Michel Utz" w:date="2017-01-21T16:40:00Z">
        <w:r w:rsidR="00A000A9">
          <w:rPr>
            <w:lang w:val="de-CH"/>
          </w:rPr>
          <w:t xml:space="preserve"> Gewonnen hat man, wenn man den Ausgang findet.</w:t>
        </w:r>
      </w:ins>
    </w:p>
    <w:p w14:paraId="14613C4D" w14:textId="62F63BDD" w:rsidR="00A000A9" w:rsidRDefault="00A000A9" w:rsidP="00107448">
      <w:pPr>
        <w:pStyle w:val="Listenabsatz"/>
        <w:numPr>
          <w:ilvl w:val="0"/>
          <w:numId w:val="13"/>
        </w:numPr>
        <w:rPr>
          <w:ins w:id="50" w:author="Michel Utz" w:date="2017-01-21T16:38:00Z"/>
          <w:lang w:val="de-CH"/>
        </w:rPr>
        <w:pPrChange w:id="51" w:author="Michel Utz" w:date="2017-01-21T17:12:00Z">
          <w:pPr>
            <w:pStyle w:val="berschrift1"/>
          </w:pPr>
        </w:pPrChange>
      </w:pPr>
      <w:ins w:id="52" w:author="Michel Utz" w:date="2017-01-21T16:38:00Z">
        <w:r>
          <w:rPr>
            <w:lang w:val="de-CH"/>
          </w:rPr>
          <w:t>Raum 3 – Adventure Room</w:t>
        </w:r>
      </w:ins>
    </w:p>
    <w:p w14:paraId="2F038425" w14:textId="037A7302" w:rsidR="00B8038F" w:rsidRPr="001309EC" w:rsidRDefault="00A000A9" w:rsidP="00107448">
      <w:pPr>
        <w:pStyle w:val="Listenabsatz"/>
        <w:numPr>
          <w:ilvl w:val="1"/>
          <w:numId w:val="13"/>
        </w:numPr>
        <w:spacing w:after="120" w:line="360" w:lineRule="auto"/>
        <w:rPr>
          <w:ins w:id="53" w:author="Michel Utz" w:date="2017-01-21T17:08:00Z"/>
          <w:rFonts w:eastAsia="UnitRoundedPro-Light"/>
          <w:color w:val="231F20"/>
          <w:spacing w:val="-2"/>
          <w:sz w:val="26"/>
          <w:szCs w:val="26"/>
          <w:lang w:val="de-CH"/>
          <w:rPrChange w:id="54" w:author="Michel Utz" w:date="2017-01-21T17:08:00Z">
            <w:rPr>
              <w:ins w:id="55" w:author="Michel Utz" w:date="2017-01-21T17:08:00Z"/>
              <w:lang w:val="de-CH"/>
            </w:rPr>
          </w:rPrChange>
        </w:rPr>
        <w:pPrChange w:id="56" w:author="Michel Utz" w:date="2017-01-21T17:12:00Z">
          <w:pPr>
            <w:spacing w:after="120" w:line="360" w:lineRule="auto"/>
          </w:pPr>
        </w:pPrChange>
      </w:pPr>
      <w:ins w:id="57" w:author="Michel Utz" w:date="2017-01-21T16:38:00Z">
        <w:r w:rsidRPr="00881853">
          <w:rPr>
            <w:lang w:val="de-CH"/>
            <w:rPrChange w:id="58" w:author="Michel Utz" w:date="2017-01-21T16:40:00Z">
              <w:rPr>
                <w:lang w:val="de-CH"/>
              </w:rPr>
            </w:rPrChange>
          </w:rPr>
          <w:t xml:space="preserve">Dieser Raum ist relativ klein, beinhaltet </w:t>
        </w:r>
      </w:ins>
      <w:ins w:id="59" w:author="Michel Utz" w:date="2017-01-21T16:39:00Z">
        <w:r w:rsidRPr="00881853">
          <w:rPr>
            <w:lang w:val="de-CH"/>
            <w:rPrChange w:id="60" w:author="Michel Utz" w:date="2017-01-21T16:40:00Z">
              <w:rPr>
                <w:lang w:val="de-CH"/>
              </w:rPr>
            </w:rPrChange>
          </w:rPr>
          <w:t>jedoch viele Objekte, die mit Klick darauf auch Informationen preisgeben. Ziel des Raumes ist es, den Code für die Türe</w:t>
        </w:r>
      </w:ins>
      <w:ins w:id="61" w:author="Michel Utz" w:date="2017-01-21T16:40:00Z">
        <w:r w:rsidR="007B1C6E">
          <w:rPr>
            <w:lang w:val="de-CH"/>
            <w:rPrChange w:id="62" w:author="Michel Utz" w:date="2017-01-21T16:40:00Z">
              <w:rPr>
                <w:lang w:val="de-CH"/>
              </w:rPr>
            </w:rPrChange>
          </w:rPr>
          <w:t xml:space="preserve"> </w:t>
        </w:r>
      </w:ins>
      <w:ins w:id="63" w:author="Michel Utz" w:date="2017-01-21T16:39:00Z">
        <w:r w:rsidRPr="00881853">
          <w:rPr>
            <w:lang w:val="de-CH"/>
            <w:rPrChange w:id="64" w:author="Michel Utz" w:date="2017-01-21T16:40:00Z">
              <w:rPr>
                <w:lang w:val="de-CH"/>
              </w:rPr>
            </w:rPrChange>
          </w:rPr>
          <w:t>herauszufinden.</w:t>
        </w:r>
      </w:ins>
      <w:ins w:id="65" w:author="Michel Utz" w:date="2017-01-21T16:41:00Z">
        <w:r w:rsidR="007B1C6E">
          <w:rPr>
            <w:lang w:val="de-CH"/>
          </w:rPr>
          <w:t xml:space="preserve"> Wer nicht wissen will, wie man die Lösung findet, soll den Rest dieses Punktes überspringen. Die Lösung findet man wie folgt: Man beachte die kleinen runden Teppiche, welche </w:t>
        </w:r>
      </w:ins>
      <w:ins w:id="66" w:author="Michel Utz" w:date="2017-01-21T16:42:00Z">
        <w:r w:rsidR="007B1C6E">
          <w:rPr>
            <w:lang w:val="de-CH"/>
          </w:rPr>
          <w:t xml:space="preserve">in verschiedenen Farben </w:t>
        </w:r>
      </w:ins>
      <w:ins w:id="67" w:author="Michel Utz" w:date="2017-01-21T16:41:00Z">
        <w:r w:rsidR="007B1C6E">
          <w:rPr>
            <w:lang w:val="de-CH"/>
          </w:rPr>
          <w:t xml:space="preserve">die Zahlen 1, 2 und 7 bilden. Nun muss man </w:t>
        </w:r>
      </w:ins>
      <w:ins w:id="68" w:author="Michel Utz" w:date="2017-01-21T16:42:00Z">
        <w:r w:rsidR="007B1C6E">
          <w:rPr>
            <w:lang w:val="de-CH"/>
          </w:rPr>
          <w:t>diese noch richtig anordnen. Die Informationen dazu findet man im Bücherregal</w:t>
        </w:r>
      </w:ins>
      <w:ins w:id="69" w:author="Michel Utz" w:date="2017-01-21T16:43:00Z">
        <w:r w:rsidR="00613F4F">
          <w:rPr>
            <w:lang w:val="de-CH"/>
          </w:rPr>
          <w:t xml:space="preserve"> (einen Hinweis auf RGB – rot/grün/blau), womit man das Lösungswort bestimmen kann. Zuerst die rote Eins, dann die grüne Sieben und am Schluss d</w:t>
        </w:r>
      </w:ins>
      <w:ins w:id="70" w:author="Michel Utz" w:date="2017-01-21T16:44:00Z">
        <w:r w:rsidR="00613F4F">
          <w:rPr>
            <w:lang w:val="de-CH"/>
          </w:rPr>
          <w:t>ie blaue Zwei.</w:t>
        </w:r>
        <w:r w:rsidR="0079026F">
          <w:rPr>
            <w:lang w:val="de-CH"/>
          </w:rPr>
          <w:t xml:space="preserve"> Gibt man beim Elektronikkasten neben der Tür also 172 ein, hat man es geschafft!</w:t>
        </w:r>
      </w:ins>
    </w:p>
    <w:p w14:paraId="577D0400" w14:textId="7F37C328" w:rsidR="001309EC" w:rsidRPr="001309EC" w:rsidRDefault="001309EC" w:rsidP="001309EC">
      <w:pPr>
        <w:pStyle w:val="Listenabsatz"/>
        <w:numPr>
          <w:ilvl w:val="1"/>
          <w:numId w:val="13"/>
        </w:numPr>
        <w:spacing w:after="120" w:line="360" w:lineRule="auto"/>
        <w:rPr>
          <w:ins w:id="71" w:author="Michel Utz" w:date="2017-01-21T17:08:00Z"/>
          <w:rFonts w:eastAsia="UnitRoundedPro-Light"/>
          <w:color w:val="231F20"/>
          <w:spacing w:val="-2"/>
          <w:sz w:val="26"/>
          <w:szCs w:val="26"/>
          <w:lang w:val="de-CH"/>
          <w:rPrChange w:id="72" w:author="Michel Utz" w:date="2017-01-21T17:08:00Z">
            <w:rPr>
              <w:ins w:id="73" w:author="Michel Utz" w:date="2017-01-21T17:08:00Z"/>
              <w:lang w:val="de-CH"/>
            </w:rPr>
          </w:rPrChange>
        </w:rPr>
        <w:pPrChange w:id="74" w:author="Michel Utz" w:date="2017-01-21T17:08:00Z">
          <w:pPr>
            <w:spacing w:after="120" w:line="360" w:lineRule="auto"/>
          </w:pPr>
        </w:pPrChange>
      </w:pPr>
      <w:ins w:id="75" w:author="Michel Utz" w:date="2017-01-21T17:08:00Z">
        <w:r>
          <w:rPr>
            <w:lang w:val="de-CH"/>
          </w:rPr>
          <w:t>Raum 4 – Ende</w:t>
        </w:r>
      </w:ins>
    </w:p>
    <w:p w14:paraId="2AF5EC10" w14:textId="41C31659" w:rsidR="00E51848" w:rsidRPr="008878BC" w:rsidRDefault="001309EC" w:rsidP="008878BC">
      <w:pPr>
        <w:pStyle w:val="Listenabsatz"/>
        <w:numPr>
          <w:ilvl w:val="2"/>
          <w:numId w:val="13"/>
        </w:numPr>
        <w:spacing w:after="120" w:line="360" w:lineRule="auto"/>
        <w:rPr>
          <w:ins w:id="76" w:author="Michel Utz" w:date="2017-01-21T17:13:00Z"/>
          <w:rFonts w:eastAsia="UnitRoundedPro-Light"/>
          <w:color w:val="231F20"/>
          <w:spacing w:val="-2"/>
          <w:sz w:val="26"/>
          <w:szCs w:val="26"/>
          <w:lang w:val="de-CH"/>
          <w:rPrChange w:id="77" w:author="Michel Utz" w:date="2017-01-21T17:13:00Z">
            <w:rPr>
              <w:ins w:id="78" w:author="Michel Utz" w:date="2017-01-21T17:13:00Z"/>
              <w:lang w:val="de-CH"/>
            </w:rPr>
          </w:rPrChange>
        </w:rPr>
        <w:pPrChange w:id="79" w:author="Michel Utz" w:date="2017-01-21T17:13:00Z">
          <w:pPr>
            <w:spacing w:after="120" w:line="360" w:lineRule="auto"/>
          </w:pPr>
        </w:pPrChange>
      </w:pPr>
      <w:ins w:id="80" w:author="Michel Utz" w:date="2017-01-21T17:08:00Z">
        <w:r>
          <w:rPr>
            <w:lang w:val="de-CH"/>
          </w:rPr>
          <w:t>Hier wird man, je nach Leistung in den vorhergehenden Levels, in ein</w:t>
        </w:r>
      </w:ins>
      <w:ins w:id="81" w:author="Michel Utz" w:date="2017-01-21T17:09:00Z">
        <w:r>
          <w:rPr>
            <w:lang w:val="de-CH"/>
          </w:rPr>
          <w:t>e</w:t>
        </w:r>
      </w:ins>
      <w:ins w:id="82" w:author="Michel Utz" w:date="2017-01-21T17:08:00Z">
        <w:r>
          <w:rPr>
            <w:lang w:val="de-CH"/>
          </w:rPr>
          <w:t xml:space="preserve"> gute oder in ein</w:t>
        </w:r>
      </w:ins>
      <w:ins w:id="83" w:author="Michel Utz" w:date="2017-01-21T17:09:00Z">
        <w:r>
          <w:rPr>
            <w:lang w:val="de-CH"/>
          </w:rPr>
          <w:t>e</w:t>
        </w:r>
      </w:ins>
      <w:ins w:id="84" w:author="Michel Utz" w:date="2017-01-21T17:08:00Z">
        <w:r>
          <w:rPr>
            <w:lang w:val="de-CH"/>
          </w:rPr>
          <w:t xml:space="preserve"> schlechte </w:t>
        </w:r>
      </w:ins>
      <w:ins w:id="85" w:author="Michel Utz" w:date="2017-01-21T17:09:00Z">
        <w:r>
          <w:rPr>
            <w:lang w:val="de-CH"/>
          </w:rPr>
          <w:t>Situation geworfen. Das gute Ende beinhaltet ein Rampenlicht und man befindet sich mittendrin. Man wird gelobt und freut sich. Beim schlechten Ende befindet man sich auf einem Laufband, ist nicht fähig, sich zu bewegen und wird in Richtung eines Hammers bewegt, der einen am Ende dann zerstört.</w:t>
        </w:r>
      </w:ins>
    </w:p>
    <w:p w14:paraId="743D3091" w14:textId="3808DE18" w:rsidR="008878BC" w:rsidRPr="008878BC" w:rsidRDefault="008878BC" w:rsidP="008878BC">
      <w:pPr>
        <w:spacing w:after="120" w:line="360" w:lineRule="auto"/>
        <w:rPr>
          <w:rFonts w:eastAsia="UnitRoundedPro-Light"/>
          <w:color w:val="231F20"/>
          <w:spacing w:val="-2"/>
          <w:sz w:val="26"/>
          <w:szCs w:val="26"/>
          <w:lang w:val="de-CH"/>
          <w:rPrChange w:id="86" w:author="Michel Utz" w:date="2017-01-21T17:13:00Z">
            <w:rPr>
              <w:rFonts w:eastAsia="UnitRoundedPro-Light"/>
              <w:color w:val="231F20"/>
              <w:spacing w:val="-2"/>
              <w:sz w:val="26"/>
              <w:szCs w:val="26"/>
              <w:lang w:val="de-CH"/>
            </w:rPr>
          </w:rPrChange>
        </w:rPr>
        <w:pPrChange w:id="87" w:author="Michel Utz" w:date="2017-01-21T17:13:00Z">
          <w:pPr>
            <w:spacing w:after="120" w:line="360" w:lineRule="auto"/>
          </w:pPr>
        </w:pPrChange>
      </w:pPr>
      <w:ins w:id="88" w:author="Michel Utz" w:date="2017-01-21T17:13:00Z">
        <w:r>
          <w:rPr>
            <w:rFonts w:eastAsia="UnitRoundedPro-Light"/>
            <w:color w:val="231F20"/>
            <w:spacing w:val="-2"/>
            <w:sz w:val="26"/>
            <w:szCs w:val="26"/>
            <w:lang w:val="de-CH"/>
          </w:rPr>
          <w:t>Das alles wurde mit vielen Zeilen Code, einigen selbst erstellten Modellen und eigenen Animationen realisiert.</w:t>
        </w:r>
      </w:ins>
      <w:bookmarkStart w:id="89" w:name="_GoBack"/>
      <w:bookmarkEnd w:id="89"/>
    </w:p>
    <w:p w14:paraId="1287F291" w14:textId="77777777" w:rsidR="00A16644" w:rsidRPr="00A16644" w:rsidRDefault="00A16644" w:rsidP="00A16644">
      <w:pPr>
        <w:rPr>
          <w:lang w:val="de-CH"/>
        </w:rPr>
      </w:pPr>
    </w:p>
    <w:p w14:paraId="3C9BB922" w14:textId="3F9334B2" w:rsidR="005575CE" w:rsidRPr="00EC6AFD" w:rsidRDefault="007A5114" w:rsidP="00172675">
      <w:pPr>
        <w:pStyle w:val="berschrift1"/>
        <w:rPr>
          <w:lang w:val="de-CH"/>
        </w:rPr>
      </w:pPr>
      <w:r w:rsidRPr="00EC6AFD">
        <w:rPr>
          <w:lang w:val="de-CH"/>
        </w:rPr>
        <w:t xml:space="preserve">Änderung an der </w:t>
      </w:r>
      <w:r w:rsidR="00E116A8" w:rsidRPr="00EC6AFD">
        <w:rPr>
          <w:lang w:val="de-CH"/>
        </w:rPr>
        <w:t>Vision</w:t>
      </w:r>
    </w:p>
    <w:p w14:paraId="58CD5473" w14:textId="4AC4A532" w:rsidR="00E31CBF" w:rsidRDefault="00E31CBF" w:rsidP="00C66137">
      <w:pPr>
        <w:spacing w:before="240" w:after="120" w:line="360" w:lineRule="auto"/>
        <w:rPr>
          <w:sz w:val="26"/>
          <w:szCs w:val="26"/>
          <w:lang w:val="de-CH"/>
        </w:rPr>
      </w:pPr>
      <w:r>
        <w:rPr>
          <w:sz w:val="26"/>
          <w:szCs w:val="26"/>
          <w:lang w:val="de-CH"/>
        </w:rPr>
        <w:t>In dem Projektbeschrieb</w:t>
      </w:r>
      <w:r w:rsidR="007A5114" w:rsidRPr="00EC6AFD">
        <w:rPr>
          <w:sz w:val="26"/>
          <w:szCs w:val="26"/>
          <w:lang w:val="de-CH"/>
        </w:rPr>
        <w:t xml:space="preserve"> wurde </w:t>
      </w:r>
      <w:r w:rsidR="0034105B" w:rsidRPr="00EC6AFD">
        <w:rPr>
          <w:sz w:val="26"/>
          <w:szCs w:val="26"/>
          <w:lang w:val="de-CH"/>
        </w:rPr>
        <w:t>als</w:t>
      </w:r>
      <w:r w:rsidR="007A5114" w:rsidRPr="00EC6AFD">
        <w:rPr>
          <w:sz w:val="26"/>
          <w:szCs w:val="26"/>
          <w:lang w:val="de-CH"/>
        </w:rPr>
        <w:t xml:space="preserve"> Eigenheit eines Adventure Games </w:t>
      </w:r>
      <w:r w:rsidR="0034105B" w:rsidRPr="00EC6AFD">
        <w:rPr>
          <w:sz w:val="26"/>
          <w:szCs w:val="26"/>
          <w:lang w:val="de-CH"/>
        </w:rPr>
        <w:t xml:space="preserve">die Story </w:t>
      </w:r>
      <w:r w:rsidR="007A5114" w:rsidRPr="00EC6AFD">
        <w:rPr>
          <w:sz w:val="26"/>
          <w:szCs w:val="26"/>
          <w:lang w:val="de-CH"/>
        </w:rPr>
        <w:t>hervor</w:t>
      </w:r>
      <w:r w:rsidR="00C607BC">
        <w:rPr>
          <w:sz w:val="26"/>
          <w:szCs w:val="26"/>
          <w:lang w:val="de-CH"/>
        </w:rPr>
        <w:t>gehoben, da diese ein</w:t>
      </w:r>
      <w:r w:rsidR="007A5114" w:rsidRPr="00EC6AFD">
        <w:rPr>
          <w:sz w:val="26"/>
          <w:szCs w:val="26"/>
          <w:lang w:val="de-CH"/>
        </w:rPr>
        <w:t xml:space="preserve"> Unterscheidungsmerkmal von di</w:t>
      </w:r>
      <w:r w:rsidR="00C607BC">
        <w:rPr>
          <w:sz w:val="26"/>
          <w:szCs w:val="26"/>
          <w:lang w:val="de-CH"/>
        </w:rPr>
        <w:t xml:space="preserve">esem Genre zu anderen ist. Die meisten Spiele werden </w:t>
      </w:r>
      <w:r w:rsidR="007A5114" w:rsidRPr="00EC6AFD">
        <w:rPr>
          <w:sz w:val="26"/>
          <w:szCs w:val="26"/>
          <w:lang w:val="de-CH"/>
        </w:rPr>
        <w:t>eine Story</w:t>
      </w:r>
      <w:r w:rsidR="00C607BC">
        <w:rPr>
          <w:sz w:val="26"/>
          <w:szCs w:val="26"/>
          <w:lang w:val="de-CH"/>
        </w:rPr>
        <w:t xml:space="preserve"> haben</w:t>
      </w:r>
      <w:r w:rsidR="007A5114" w:rsidRPr="00EC6AFD">
        <w:rPr>
          <w:sz w:val="26"/>
          <w:szCs w:val="26"/>
          <w:lang w:val="de-CH"/>
        </w:rPr>
        <w:t>, aber bei einem Adventure Game ist sie der Mittelpunkt</w:t>
      </w:r>
      <w:r w:rsidR="00C66137" w:rsidRPr="00EC6AFD">
        <w:rPr>
          <w:sz w:val="26"/>
          <w:szCs w:val="26"/>
          <w:lang w:val="de-CH"/>
        </w:rPr>
        <w:t>. Es geht darum, dass der Spieler sich in einer Geschichte wiederfindet und durch das Spielen herausfind</w:t>
      </w:r>
      <w:r w:rsidR="00207D25" w:rsidRPr="00EC6AFD">
        <w:rPr>
          <w:sz w:val="26"/>
          <w:szCs w:val="26"/>
          <w:lang w:val="de-CH"/>
        </w:rPr>
        <w:t>en kann, wie diese ausgeht.</w:t>
      </w:r>
      <w:r w:rsidR="00374040" w:rsidRPr="00EC6AFD">
        <w:rPr>
          <w:sz w:val="26"/>
          <w:szCs w:val="26"/>
          <w:lang w:val="de-CH"/>
        </w:rPr>
        <w:t xml:space="preserve"> </w:t>
      </w:r>
      <w:r w:rsidR="00C607BC">
        <w:rPr>
          <w:sz w:val="26"/>
          <w:szCs w:val="26"/>
          <w:lang w:val="de-CH"/>
        </w:rPr>
        <w:t>Bei manchen Spielen kann sie sich</w:t>
      </w:r>
      <w:r w:rsidR="00374040" w:rsidRPr="00EC6AFD">
        <w:rPr>
          <w:sz w:val="26"/>
          <w:szCs w:val="26"/>
          <w:lang w:val="de-CH"/>
        </w:rPr>
        <w:t xml:space="preserve"> je nach Spielweise oder bestimmten Umständen unterschiedlich entwickeln und gibt dem Spieler damit die Motivation, das</w:t>
      </w:r>
      <w:r w:rsidR="00EF2517" w:rsidRPr="00EC6AFD">
        <w:rPr>
          <w:sz w:val="26"/>
          <w:szCs w:val="26"/>
          <w:lang w:val="de-CH"/>
        </w:rPr>
        <w:t xml:space="preserve"> Spiel mehrmals zu spielen und dabei</w:t>
      </w:r>
      <w:r w:rsidR="00374040" w:rsidRPr="00EC6AFD">
        <w:rPr>
          <w:sz w:val="26"/>
          <w:szCs w:val="26"/>
          <w:lang w:val="de-CH"/>
        </w:rPr>
        <w:t xml:space="preserve"> unterschiedliche Entwickl</w:t>
      </w:r>
      <w:r w:rsidR="003B410B" w:rsidRPr="00EC6AFD">
        <w:rPr>
          <w:sz w:val="26"/>
          <w:szCs w:val="26"/>
          <w:lang w:val="de-CH"/>
        </w:rPr>
        <w:t>ungen zu provozieren</w:t>
      </w:r>
      <w:r>
        <w:rPr>
          <w:sz w:val="26"/>
          <w:szCs w:val="26"/>
          <w:lang w:val="de-CH"/>
        </w:rPr>
        <w:t>.</w:t>
      </w:r>
    </w:p>
    <w:p w14:paraId="34991320" w14:textId="7ED2109A" w:rsidR="00410613" w:rsidRPr="00EC6AFD" w:rsidRDefault="0047221A" w:rsidP="00C66137">
      <w:pPr>
        <w:spacing w:before="240" w:after="120" w:line="360" w:lineRule="auto"/>
        <w:rPr>
          <w:sz w:val="26"/>
          <w:szCs w:val="26"/>
          <w:lang w:val="de-CH"/>
        </w:rPr>
      </w:pPr>
      <w:r>
        <w:rPr>
          <w:sz w:val="26"/>
          <w:szCs w:val="26"/>
          <w:lang w:val="de-CH"/>
        </w:rPr>
        <w:t>Die im Projektbeschrieb zusammengefasste Storyidee wurde in einem ersten Schritt noch nicht detailliert ausgearbeitet. Es</w:t>
      </w:r>
      <w:r w:rsidR="003B410B" w:rsidRPr="00EC6AFD">
        <w:rPr>
          <w:sz w:val="26"/>
          <w:szCs w:val="26"/>
          <w:lang w:val="de-CH"/>
        </w:rPr>
        <w:t xml:space="preserve"> war geplant, dass die Story nach einer anfänglichen Einarbeitung</w:t>
      </w:r>
      <w:r w:rsidR="00125CE9" w:rsidRPr="00EC6AFD">
        <w:rPr>
          <w:sz w:val="26"/>
          <w:szCs w:val="26"/>
          <w:lang w:val="de-CH"/>
        </w:rPr>
        <w:t>sphase, in</w:t>
      </w:r>
      <w:r w:rsidR="003B410B" w:rsidRPr="00EC6AFD">
        <w:rPr>
          <w:sz w:val="26"/>
          <w:szCs w:val="26"/>
          <w:lang w:val="de-CH"/>
        </w:rPr>
        <w:t xml:space="preserve"> welcher das Tea</w:t>
      </w:r>
      <w:r w:rsidR="00822FAC" w:rsidRPr="00EC6AFD">
        <w:rPr>
          <w:sz w:val="26"/>
          <w:szCs w:val="26"/>
          <w:lang w:val="de-CH"/>
        </w:rPr>
        <w:t>m ein gutes Verständnis für die</w:t>
      </w:r>
      <w:r w:rsidR="003B410B" w:rsidRPr="00EC6AFD">
        <w:rPr>
          <w:sz w:val="26"/>
          <w:szCs w:val="26"/>
          <w:lang w:val="de-CH"/>
        </w:rPr>
        <w:t xml:space="preserve"> Unity-Entwicklung</w:t>
      </w:r>
      <w:r w:rsidR="00125CE9" w:rsidRPr="00EC6AFD">
        <w:rPr>
          <w:sz w:val="26"/>
          <w:szCs w:val="26"/>
          <w:lang w:val="de-CH"/>
        </w:rPr>
        <w:t>sumgebung erreicht</w:t>
      </w:r>
      <w:r w:rsidR="003B410B" w:rsidRPr="00EC6AFD">
        <w:rPr>
          <w:sz w:val="26"/>
          <w:szCs w:val="26"/>
          <w:lang w:val="de-CH"/>
        </w:rPr>
        <w:t xml:space="preserve">, </w:t>
      </w:r>
      <w:r w:rsidR="006D0EE9">
        <w:rPr>
          <w:sz w:val="26"/>
          <w:szCs w:val="26"/>
          <w:lang w:val="de-CH"/>
        </w:rPr>
        <w:t>ausformuliert</w:t>
      </w:r>
      <w:r w:rsidR="003B410B" w:rsidRPr="00EC6AFD">
        <w:rPr>
          <w:sz w:val="26"/>
          <w:szCs w:val="26"/>
          <w:lang w:val="de-CH"/>
        </w:rPr>
        <w:t xml:space="preserve"> wird. Jedoch hat sich</w:t>
      </w:r>
      <w:r w:rsidR="00374040" w:rsidRPr="00EC6AFD">
        <w:rPr>
          <w:sz w:val="26"/>
          <w:szCs w:val="26"/>
          <w:lang w:val="de-CH"/>
        </w:rPr>
        <w:t xml:space="preserve"> gezeigt, dass </w:t>
      </w:r>
      <w:r w:rsidR="00125CE9" w:rsidRPr="00EC6AFD">
        <w:rPr>
          <w:sz w:val="26"/>
          <w:szCs w:val="26"/>
          <w:lang w:val="de-CH"/>
        </w:rPr>
        <w:t xml:space="preserve">Unity noch mehr Funktionalitäten und Möglichkeiten bietet als angenommen; die Einarbeitungsphase liesse sich noch einige Monate verlängern. Somit blieb es bei der anfänglich </w:t>
      </w:r>
      <w:r w:rsidR="006B1BCC">
        <w:rPr>
          <w:sz w:val="26"/>
          <w:szCs w:val="26"/>
          <w:lang w:val="de-CH"/>
        </w:rPr>
        <w:t>grob umschriebenen</w:t>
      </w:r>
      <w:r w:rsidR="00125CE9" w:rsidRPr="00EC6AFD">
        <w:rPr>
          <w:sz w:val="26"/>
          <w:szCs w:val="26"/>
          <w:lang w:val="de-CH"/>
        </w:rPr>
        <w:t xml:space="preserve"> Story und sie wur</w:t>
      </w:r>
      <w:r>
        <w:rPr>
          <w:sz w:val="26"/>
          <w:szCs w:val="26"/>
          <w:lang w:val="de-CH"/>
        </w:rPr>
        <w:t>de nicht weiter ausgebaut</w:t>
      </w:r>
      <w:r w:rsidR="00125CE9" w:rsidRPr="00EC6AFD">
        <w:rPr>
          <w:sz w:val="26"/>
          <w:szCs w:val="26"/>
          <w:lang w:val="de-CH"/>
        </w:rPr>
        <w:t>.</w:t>
      </w:r>
      <w:r w:rsidR="008A060E" w:rsidRPr="00EC6AFD">
        <w:rPr>
          <w:sz w:val="26"/>
          <w:szCs w:val="26"/>
          <w:lang w:val="de-CH"/>
        </w:rPr>
        <w:t xml:space="preserve"> Da es sich um ein Modul handelte, das nebst der Projekterfahrung viele Freiheiten liess, </w:t>
      </w:r>
      <w:r w:rsidR="00D94575">
        <w:rPr>
          <w:sz w:val="26"/>
          <w:szCs w:val="26"/>
          <w:lang w:val="de-CH"/>
        </w:rPr>
        <w:t>wurde bei dem</w:t>
      </w:r>
      <w:r>
        <w:rPr>
          <w:sz w:val="26"/>
          <w:szCs w:val="26"/>
          <w:lang w:val="de-CH"/>
        </w:rPr>
        <w:t xml:space="preserve"> aus E</w:t>
      </w:r>
      <w:r w:rsidR="00D94575">
        <w:rPr>
          <w:sz w:val="26"/>
          <w:szCs w:val="26"/>
          <w:lang w:val="de-CH"/>
        </w:rPr>
        <w:t>ntwicklersicht weniger wichtige</w:t>
      </w:r>
      <w:r w:rsidR="006B1BCC">
        <w:rPr>
          <w:sz w:val="26"/>
          <w:szCs w:val="26"/>
          <w:lang w:val="de-CH"/>
        </w:rPr>
        <w:t>n</w:t>
      </w:r>
      <w:r>
        <w:rPr>
          <w:sz w:val="26"/>
          <w:szCs w:val="26"/>
          <w:lang w:val="de-CH"/>
        </w:rPr>
        <w:t xml:space="preserve"> </w:t>
      </w:r>
      <w:r w:rsidR="00B831B9">
        <w:rPr>
          <w:sz w:val="26"/>
          <w:szCs w:val="26"/>
          <w:lang w:val="de-CH"/>
        </w:rPr>
        <w:t>Geschichte-</w:t>
      </w:r>
      <w:r>
        <w:rPr>
          <w:sz w:val="26"/>
          <w:szCs w:val="26"/>
          <w:lang w:val="de-CH"/>
        </w:rPr>
        <w:t xml:space="preserve">Design </w:t>
      </w:r>
      <w:r w:rsidR="00B831B9">
        <w:rPr>
          <w:sz w:val="26"/>
          <w:szCs w:val="26"/>
          <w:lang w:val="de-CH"/>
        </w:rPr>
        <w:t>Zeit gespart</w:t>
      </w:r>
      <w:r w:rsidR="005C11FE" w:rsidRPr="00EC6AFD">
        <w:rPr>
          <w:sz w:val="26"/>
          <w:szCs w:val="26"/>
          <w:lang w:val="de-CH"/>
        </w:rPr>
        <w:t xml:space="preserve"> und </w:t>
      </w:r>
      <w:r w:rsidR="00B831B9">
        <w:rPr>
          <w:sz w:val="26"/>
          <w:szCs w:val="26"/>
          <w:lang w:val="de-CH"/>
        </w:rPr>
        <w:t>der</w:t>
      </w:r>
      <w:r w:rsidR="008A060E" w:rsidRPr="00EC6AFD">
        <w:rPr>
          <w:sz w:val="26"/>
          <w:szCs w:val="26"/>
          <w:lang w:val="de-CH"/>
        </w:rPr>
        <w:t xml:space="preserve"> Schwerpunkt auf die Vervollständigung des Spieles gelegt.</w:t>
      </w:r>
    </w:p>
    <w:p w14:paraId="0B89B2C1" w14:textId="0FCFE91C" w:rsidR="002F1052" w:rsidRPr="00EC6AFD" w:rsidRDefault="002F1052" w:rsidP="00C66137">
      <w:pPr>
        <w:spacing w:before="240" w:after="120" w:line="360" w:lineRule="auto"/>
        <w:rPr>
          <w:sz w:val="26"/>
          <w:szCs w:val="26"/>
          <w:lang w:val="de-CH"/>
        </w:rPr>
      </w:pPr>
      <w:r w:rsidRPr="00EC6AFD">
        <w:rPr>
          <w:sz w:val="26"/>
          <w:szCs w:val="26"/>
          <w:lang w:val="de-CH"/>
        </w:rPr>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EC6AFD">
        <w:rPr>
          <w:sz w:val="26"/>
          <w:szCs w:val="26"/>
          <w:lang w:val="de-CH"/>
        </w:rPr>
        <w:t xml:space="preserve">Dies wurde aus zwei Gründen nicht umgesetzt: erstens gibt es im Unity Asset Store allgemein nicht viele </w:t>
      </w:r>
      <w:r w:rsidR="00D94575">
        <w:rPr>
          <w:sz w:val="26"/>
          <w:szCs w:val="26"/>
          <w:lang w:val="de-CH"/>
        </w:rPr>
        <w:t xml:space="preserve">kostenlose </w:t>
      </w:r>
      <w:r w:rsidR="00107C5B" w:rsidRPr="00EC6AFD">
        <w:rPr>
          <w:sz w:val="26"/>
          <w:szCs w:val="26"/>
          <w:lang w:val="de-CH"/>
        </w:rPr>
        <w:t xml:space="preserve">Spielfiguren und </w:t>
      </w:r>
      <w:r w:rsidR="000F6733" w:rsidRPr="00EC6AFD">
        <w:rPr>
          <w:sz w:val="26"/>
          <w:szCs w:val="26"/>
          <w:lang w:val="de-CH"/>
        </w:rPr>
        <w:t>wenn, sind es keine elektrischen</w:t>
      </w:r>
      <w:r w:rsidR="00783DE3" w:rsidRPr="00EC6AFD">
        <w:rPr>
          <w:sz w:val="26"/>
          <w:szCs w:val="26"/>
          <w:lang w:val="de-CH"/>
        </w:rPr>
        <w:t xml:space="preserve"> und sie sind meist nicht animiert</w:t>
      </w:r>
      <w:r w:rsidR="000F6733" w:rsidRPr="00EC6AFD">
        <w:rPr>
          <w:sz w:val="26"/>
          <w:szCs w:val="26"/>
          <w:lang w:val="de-CH"/>
        </w:rPr>
        <w:t>. Z</w:t>
      </w:r>
      <w:r w:rsidR="00107C5B" w:rsidRPr="00EC6AFD">
        <w:rPr>
          <w:sz w:val="26"/>
          <w:szCs w:val="26"/>
          <w:lang w:val="de-CH"/>
        </w:rPr>
        <w:t>wei</w:t>
      </w:r>
      <w:r w:rsidR="00B831B9">
        <w:rPr>
          <w:sz w:val="26"/>
          <w:szCs w:val="26"/>
          <w:lang w:val="de-CH"/>
        </w:rPr>
        <w:t>tens ist es sehr aufwändig, ein</w:t>
      </w:r>
      <w:r w:rsidR="00107C5B" w:rsidRPr="00EC6AFD">
        <w:rPr>
          <w:sz w:val="26"/>
          <w:szCs w:val="26"/>
          <w:lang w:val="de-CH"/>
        </w:rPr>
        <w:t xml:space="preserve"> eigene</w:t>
      </w:r>
      <w:r w:rsidR="00B831B9">
        <w:rPr>
          <w:sz w:val="26"/>
          <w:szCs w:val="26"/>
          <w:lang w:val="de-CH"/>
        </w:rPr>
        <w:t>s Modell</w:t>
      </w:r>
      <w:r w:rsidR="00107C5B" w:rsidRPr="00EC6AFD">
        <w:rPr>
          <w:sz w:val="26"/>
          <w:szCs w:val="26"/>
          <w:lang w:val="de-CH"/>
        </w:rPr>
        <w:t xml:space="preserve"> zu erstellen. Für eine graphisch und designerisch begabte Person wäre es eine Herausforderung ge</w:t>
      </w:r>
      <w:r w:rsidR="005700B4">
        <w:rPr>
          <w:sz w:val="26"/>
          <w:szCs w:val="26"/>
          <w:lang w:val="de-CH"/>
        </w:rPr>
        <w:t xml:space="preserve">wesen, aber die Entwicklungszeit eines akzeptablen 3D-Charakters hätte bedeutet, </w:t>
      </w:r>
      <w:r w:rsidR="005700B4">
        <w:rPr>
          <w:sz w:val="26"/>
          <w:szCs w:val="26"/>
          <w:lang w:val="de-CH"/>
        </w:rPr>
        <w:lastRenderedPageBreak/>
        <w:t>dass wir uns in ein weiteres Gebiet begeben, von dem wir noch nicht viel wissen. Ein Teammitglied hat trotzdem</w:t>
      </w:r>
      <w:r w:rsidR="000F6733" w:rsidRPr="00EC6AFD">
        <w:rPr>
          <w:sz w:val="26"/>
          <w:szCs w:val="26"/>
          <w:lang w:val="de-CH"/>
        </w:rPr>
        <w:t xml:space="preserve"> einige Zeit investiert</w:t>
      </w:r>
      <w:r w:rsidR="005700B4">
        <w:rPr>
          <w:sz w:val="26"/>
          <w:szCs w:val="26"/>
          <w:lang w:val="de-CH"/>
        </w:rPr>
        <w:t>, dies ausprobiert (mit Blender</w:t>
      </w:r>
      <w:r w:rsidR="00B000D0">
        <w:rPr>
          <w:sz w:val="26"/>
          <w:szCs w:val="26"/>
          <w:lang w:val="de-CH"/>
        </w:rPr>
        <w:t>, einem bekannten Programm zur Erstellung von 3D-Objekten)</w:t>
      </w:r>
      <w:r w:rsidR="000F6733" w:rsidRPr="00EC6AFD">
        <w:rPr>
          <w:sz w:val="26"/>
          <w:szCs w:val="26"/>
          <w:lang w:val="de-CH"/>
        </w:rPr>
        <w:t xml:space="preserve"> und beschlossen, dass in diesem Projekt darauf verzichtet werden muss. </w:t>
      </w:r>
      <w:r w:rsidR="00B000D0">
        <w:rPr>
          <w:sz w:val="26"/>
          <w:szCs w:val="26"/>
          <w:lang w:val="de-CH"/>
        </w:rPr>
        <w:t xml:space="preserve">Es </w:t>
      </w:r>
      <w:r w:rsidR="00B831B9">
        <w:rPr>
          <w:sz w:val="26"/>
          <w:szCs w:val="26"/>
          <w:lang w:val="de-CH"/>
        </w:rPr>
        <w:t>müsste zu</w:t>
      </w:r>
      <w:r w:rsidR="00B000D0">
        <w:rPr>
          <w:sz w:val="26"/>
          <w:szCs w:val="26"/>
          <w:lang w:val="de-CH"/>
        </w:rPr>
        <w:t xml:space="preserve"> viel Zeit investiert werden</w:t>
      </w:r>
      <w:r w:rsidR="000F6733" w:rsidRPr="00EC6AFD">
        <w:rPr>
          <w:sz w:val="26"/>
          <w:szCs w:val="26"/>
          <w:lang w:val="de-CH"/>
        </w:rPr>
        <w:t>, damit etwa</w:t>
      </w:r>
      <w:r w:rsidR="00B000D0">
        <w:rPr>
          <w:sz w:val="26"/>
          <w:szCs w:val="26"/>
          <w:lang w:val="de-CH"/>
        </w:rPr>
        <w:t>s Gutes dabei herauskommt</w:t>
      </w:r>
      <w:r w:rsidR="000F6733" w:rsidRPr="00EC6AFD">
        <w:rPr>
          <w:sz w:val="26"/>
          <w:szCs w:val="26"/>
          <w:lang w:val="de-CH"/>
        </w:rPr>
        <w:t>. Jedoch konnte</w:t>
      </w:r>
      <w:r w:rsidR="009F6670">
        <w:rPr>
          <w:sz w:val="26"/>
          <w:szCs w:val="26"/>
          <w:lang w:val="de-CH"/>
        </w:rPr>
        <w:t>n wir eigene Animation</w:t>
      </w:r>
      <w:r w:rsidR="00B831B9">
        <w:rPr>
          <w:sz w:val="26"/>
          <w:szCs w:val="26"/>
          <w:lang w:val="de-CH"/>
        </w:rPr>
        <w:t>en</w:t>
      </w:r>
      <w:r w:rsidR="009F6670">
        <w:rPr>
          <w:sz w:val="26"/>
          <w:szCs w:val="26"/>
          <w:lang w:val="de-CH"/>
        </w:rPr>
        <w:t xml:space="preserve"> um</w:t>
      </w:r>
      <w:r w:rsidR="000F6733" w:rsidRPr="00EC6AFD">
        <w:rPr>
          <w:sz w:val="26"/>
          <w:szCs w:val="26"/>
          <w:lang w:val="de-CH"/>
        </w:rPr>
        <w:t>set</w:t>
      </w:r>
      <w:r w:rsidR="009F6670">
        <w:rPr>
          <w:sz w:val="26"/>
          <w:szCs w:val="26"/>
          <w:lang w:val="de-CH"/>
        </w:rPr>
        <w:t xml:space="preserve">zen und so einen Charakter beleben, </w:t>
      </w:r>
      <w:r w:rsidR="00E7158A">
        <w:rPr>
          <w:sz w:val="26"/>
          <w:szCs w:val="26"/>
          <w:lang w:val="de-CH"/>
        </w:rPr>
        <w:t>der</w:t>
      </w:r>
      <w:r w:rsidR="009F6670">
        <w:rPr>
          <w:sz w:val="26"/>
          <w:szCs w:val="26"/>
          <w:lang w:val="de-CH"/>
        </w:rPr>
        <w:t xml:space="preserve"> gratis vom Unity Asset Store herunter</w:t>
      </w:r>
      <w:r w:rsidR="00E7158A">
        <w:rPr>
          <w:sz w:val="26"/>
          <w:szCs w:val="26"/>
          <w:lang w:val="de-CH"/>
        </w:rPr>
        <w:t>ge</w:t>
      </w:r>
      <w:r w:rsidR="009F6670">
        <w:rPr>
          <w:sz w:val="26"/>
          <w:szCs w:val="26"/>
          <w:lang w:val="de-CH"/>
        </w:rPr>
        <w:t xml:space="preserve">laden </w:t>
      </w:r>
      <w:r w:rsidR="00E7158A">
        <w:rPr>
          <w:sz w:val="26"/>
          <w:szCs w:val="26"/>
          <w:lang w:val="de-CH"/>
        </w:rPr>
        <w:t xml:space="preserve">werden </w:t>
      </w:r>
      <w:r w:rsidR="00D44C2E">
        <w:rPr>
          <w:sz w:val="26"/>
          <w:szCs w:val="26"/>
          <w:lang w:val="de-CH"/>
        </w:rPr>
        <w:t>wurde</w:t>
      </w:r>
      <w:r w:rsidR="000F6733" w:rsidRPr="00EC6AFD">
        <w:rPr>
          <w:sz w:val="26"/>
          <w:szCs w:val="26"/>
          <w:lang w:val="de-CH"/>
        </w:rPr>
        <w:t>.</w:t>
      </w:r>
    </w:p>
    <w:p w14:paraId="57C1C3B8" w14:textId="5D2C5D21" w:rsidR="002E7949" w:rsidRPr="00EC6AFD" w:rsidRDefault="002F1052" w:rsidP="00D44C2E">
      <w:pPr>
        <w:spacing w:before="240" w:after="120" w:line="360" w:lineRule="auto"/>
        <w:rPr>
          <w:sz w:val="26"/>
          <w:szCs w:val="26"/>
          <w:lang w:val="de-CH"/>
        </w:rPr>
      </w:pPr>
      <w:r w:rsidRPr="00EC6AFD">
        <w:rPr>
          <w:sz w:val="26"/>
          <w:szCs w:val="26"/>
          <w:lang w:val="de-CH"/>
        </w:rPr>
        <w:t>Ein weiterer Punkt, der während der Entwicklung einige Änderungen erfahren hat, war die globale Einrichtung einer State Machine.</w:t>
      </w:r>
      <w:r w:rsidR="00E7158A">
        <w:rPr>
          <w:sz w:val="26"/>
          <w:szCs w:val="26"/>
          <w:lang w:val="de-CH"/>
        </w:rPr>
        <w:t xml:space="preserve"> Sie wurde i</w:t>
      </w:r>
      <w:r w:rsidR="007B1041" w:rsidRPr="00EC6AFD">
        <w:rPr>
          <w:sz w:val="26"/>
          <w:szCs w:val="26"/>
          <w:lang w:val="de-CH"/>
        </w:rPr>
        <w:t xml:space="preserve">n </w:t>
      </w:r>
      <w:r w:rsidR="005652D3" w:rsidRPr="00EC6AFD">
        <w:rPr>
          <w:sz w:val="26"/>
          <w:szCs w:val="26"/>
          <w:lang w:val="de-CH"/>
        </w:rPr>
        <w:t>jedem Kom</w:t>
      </w:r>
      <w:r w:rsidR="00D44C2E">
        <w:rPr>
          <w:sz w:val="26"/>
          <w:szCs w:val="26"/>
          <w:lang w:val="de-CH"/>
        </w:rPr>
        <w:t>plexheitsgrade</w:t>
      </w:r>
      <w:r w:rsidR="00E7158A">
        <w:rPr>
          <w:sz w:val="26"/>
          <w:szCs w:val="26"/>
          <w:lang w:val="de-CH"/>
        </w:rPr>
        <w:t xml:space="preserve"> diskutiert, aber dann wurde</w:t>
      </w:r>
      <w:r w:rsidR="005652D3" w:rsidRPr="00EC6AFD">
        <w:rPr>
          <w:sz w:val="26"/>
          <w:szCs w:val="26"/>
          <w:lang w:val="de-CH"/>
        </w:rPr>
        <w:t xml:space="preserve"> beschlossen, diese einfach zu halten und erst einmal ein paar Räume zu gestalten, bevor man diverse Abhängigkeiten berücksichtigt. Angedacht war nämlich ein flexibles Spiel, bei dem der Spieler sich frei bewegen und mehr</w:t>
      </w:r>
      <w:r w:rsidR="00E7158A">
        <w:rPr>
          <w:sz w:val="26"/>
          <w:szCs w:val="26"/>
          <w:lang w:val="de-CH"/>
        </w:rPr>
        <w:t>ere Räumen parallel lösen könnte</w:t>
      </w:r>
      <w:r w:rsidR="005652D3" w:rsidRPr="00EC6AFD">
        <w:rPr>
          <w:sz w:val="26"/>
          <w:szCs w:val="26"/>
          <w:lang w:val="de-CH"/>
        </w:rPr>
        <w:t>. Beim Erreichen eines Check Points, zum Beispiel beim Umlegen eines Schalters, hätte der a</w:t>
      </w:r>
      <w:r w:rsidR="00181FD4" w:rsidRPr="00EC6AFD">
        <w:rPr>
          <w:sz w:val="26"/>
          <w:szCs w:val="26"/>
          <w:lang w:val="de-CH"/>
        </w:rPr>
        <w:t>ktuelle Raum seinen State gewechselt und damit in einem anderen Raum einen Fortschritt bewirkt.</w:t>
      </w:r>
      <w:r w:rsidR="007B1041" w:rsidRPr="00EC6AFD">
        <w:rPr>
          <w:sz w:val="26"/>
          <w:szCs w:val="26"/>
          <w:lang w:val="de-CH"/>
        </w:rPr>
        <w:t xml:space="preserve"> Statt dies zu planen, bevor überhaupt ein einziger Raum beendet ist, hat man die Priorität auf </w:t>
      </w:r>
      <w:r w:rsidR="00D44C2E">
        <w:rPr>
          <w:sz w:val="26"/>
          <w:szCs w:val="26"/>
          <w:lang w:val="de-CH"/>
        </w:rPr>
        <w:t>das Fertigstellen der Level</w:t>
      </w:r>
      <w:r w:rsidR="007B1041" w:rsidRPr="00EC6AFD">
        <w:rPr>
          <w:sz w:val="26"/>
          <w:szCs w:val="26"/>
          <w:lang w:val="de-CH"/>
        </w:rPr>
        <w:t xml:space="preserve"> gelegt. Der grosse Vorteil bestand so in der unabhängigen Entwicklung der Räume; jedes Teammitglied konnte für sich arbeiten und musste sich noch keine Gedanken machen, ob Designentscheidungen für den eigenen Raum eine Konsequenz für einen ander</w:t>
      </w:r>
      <w:r w:rsidR="00A72E92" w:rsidRPr="00EC6AFD">
        <w:rPr>
          <w:sz w:val="26"/>
          <w:szCs w:val="26"/>
          <w:lang w:val="de-CH"/>
        </w:rPr>
        <w:t>en Raum mit sich ziehen könnte</w:t>
      </w:r>
      <w:r w:rsidR="00D44C2E">
        <w:rPr>
          <w:sz w:val="26"/>
          <w:szCs w:val="26"/>
          <w:lang w:val="de-CH"/>
        </w:rPr>
        <w:t>n</w:t>
      </w:r>
      <w:r w:rsidR="00A72E92" w:rsidRPr="00EC6AFD">
        <w:rPr>
          <w:sz w:val="26"/>
          <w:szCs w:val="26"/>
          <w:lang w:val="de-CH"/>
        </w:rPr>
        <w:t>.</w:t>
      </w:r>
      <w:r w:rsidR="00897BEE" w:rsidRPr="00EC6AFD">
        <w:rPr>
          <w:sz w:val="26"/>
          <w:szCs w:val="26"/>
          <w:lang w:val="de-CH"/>
        </w:rPr>
        <w:t xml:space="preserve"> Nachdem die Räume erste Formen angenommen hatten, wurde ein einfaches State Pattern umgesetzt. Dieses wird im nächsten Kapitel beschrieben.</w:t>
      </w:r>
    </w:p>
    <w:p w14:paraId="0C0BE624" w14:textId="79A0D94A" w:rsidR="00897BEE" w:rsidRPr="006829C0" w:rsidRDefault="00897BEE" w:rsidP="00763CD7">
      <w:pPr>
        <w:pStyle w:val="berschrift1"/>
        <w:spacing w:line="360" w:lineRule="auto"/>
        <w:rPr>
          <w:lang w:val="de-CH"/>
        </w:rPr>
      </w:pPr>
      <w:r w:rsidRPr="006829C0">
        <w:rPr>
          <w:lang w:val="de-CH"/>
        </w:rPr>
        <w:t>Globale Designs</w:t>
      </w:r>
    </w:p>
    <w:p w14:paraId="3C4A4D57" w14:textId="1057D507" w:rsidR="000A10D2" w:rsidRPr="00EC6AFD" w:rsidRDefault="000A10D2" w:rsidP="00763CD7">
      <w:pPr>
        <w:pStyle w:val="berschrift2"/>
        <w:spacing w:line="360" w:lineRule="auto"/>
        <w:rPr>
          <w:lang w:val="de-CH"/>
        </w:rPr>
      </w:pPr>
      <w:r w:rsidRPr="00EC6AFD">
        <w:rPr>
          <w:lang w:val="de-CH"/>
        </w:rPr>
        <w:t>Animation mit State-</w:t>
      </w:r>
      <w:r w:rsidR="00D724FD">
        <w:rPr>
          <w:lang w:val="de-CH"/>
        </w:rPr>
        <w:t>Maschine</w:t>
      </w:r>
    </w:p>
    <w:p w14:paraId="1CB2D610" w14:textId="09FD95CE" w:rsidR="009F22C1" w:rsidRPr="00172675" w:rsidRDefault="009F22C1" w:rsidP="00763CD7">
      <w:pPr>
        <w:spacing w:line="360" w:lineRule="auto"/>
        <w:rPr>
          <w:sz w:val="26"/>
          <w:szCs w:val="26"/>
          <w:lang w:val="de-CH"/>
        </w:rPr>
      </w:pPr>
      <w:r w:rsidRPr="00172675">
        <w:rPr>
          <w:sz w:val="26"/>
          <w:szCs w:val="26"/>
          <w:lang w:val="de-CH"/>
        </w:rPr>
        <w:t xml:space="preserve">Animationen in Unity funktionieren mit </w:t>
      </w:r>
      <w:r w:rsidR="00EC6AFD" w:rsidRPr="00172675">
        <w:rPr>
          <w:sz w:val="26"/>
          <w:szCs w:val="26"/>
          <w:lang w:val="de-CH"/>
        </w:rPr>
        <w:t xml:space="preserve">Hilfe </w:t>
      </w:r>
      <w:r w:rsidR="00D724FD" w:rsidRPr="00172675">
        <w:rPr>
          <w:sz w:val="26"/>
          <w:szCs w:val="26"/>
          <w:lang w:val="de-CH"/>
        </w:rPr>
        <w:t>von</w:t>
      </w:r>
      <w:r w:rsidR="00763CD7">
        <w:rPr>
          <w:sz w:val="26"/>
          <w:szCs w:val="26"/>
          <w:lang w:val="de-CH"/>
        </w:rPr>
        <w:t xml:space="preserve"> State</w:t>
      </w:r>
      <w:r w:rsidR="00D724FD" w:rsidRPr="00172675">
        <w:rPr>
          <w:sz w:val="26"/>
          <w:szCs w:val="26"/>
          <w:lang w:val="de-CH"/>
        </w:rPr>
        <w:t xml:space="preserve"> Maschines</w:t>
      </w:r>
      <w:r w:rsidRPr="00172675">
        <w:rPr>
          <w:sz w:val="26"/>
          <w:szCs w:val="26"/>
          <w:lang w:val="de-CH"/>
        </w:rPr>
        <w:t xml:space="preserve">. </w:t>
      </w:r>
      <w:r w:rsidR="002E7949" w:rsidRPr="00172675">
        <w:rPr>
          <w:sz w:val="26"/>
          <w:szCs w:val="26"/>
          <w:lang w:val="de-CH"/>
        </w:rPr>
        <w:t>Man</w:t>
      </w:r>
      <w:r w:rsidRPr="00172675">
        <w:rPr>
          <w:sz w:val="26"/>
          <w:szCs w:val="26"/>
          <w:lang w:val="de-CH"/>
        </w:rPr>
        <w:t xml:space="preserve"> kann Animationen erstellen, welche für sich alleine stehen können. Möchte man jedoch, dass ein Objekt je nach seinem Zustand anders animiert wird, muss man vom „Animator-Tab“ in der Unity-Entwicklungsumgebung Gebrauch machen. Dort kann </w:t>
      </w:r>
      <w:r w:rsidRPr="00172675">
        <w:rPr>
          <w:sz w:val="26"/>
          <w:szCs w:val="26"/>
          <w:lang w:val="de-CH"/>
        </w:rPr>
        <w:lastRenderedPageBreak/>
        <w:t>man Animationen hinzufügen und mit Status-Übergängen verbinden.</w:t>
      </w:r>
      <w:r w:rsidR="002E7949" w:rsidRPr="00172675">
        <w:rPr>
          <w:sz w:val="26"/>
          <w:szCs w:val="26"/>
          <w:lang w:val="de-CH"/>
        </w:rPr>
        <w:t xml:space="preserve"> Angestossen wird ein Übergang</w:t>
      </w:r>
      <w:r w:rsidR="00EC6AFD" w:rsidRPr="00172675">
        <w:rPr>
          <w:sz w:val="26"/>
          <w:szCs w:val="26"/>
          <w:lang w:val="de-CH"/>
        </w:rPr>
        <w:t xml:space="preserve"> jeweils</w:t>
      </w:r>
      <w:r w:rsidR="002E7949" w:rsidRPr="00172675">
        <w:rPr>
          <w:sz w:val="26"/>
          <w:szCs w:val="26"/>
          <w:lang w:val="de-CH"/>
        </w:rPr>
        <w:t xml:space="preserve"> durch eine sogenannte „Condition“ (Voraussetzung).</w:t>
      </w:r>
    </w:p>
    <w:p w14:paraId="105E763A" w14:textId="77777777" w:rsidR="009F22C1" w:rsidRPr="00EC6AFD" w:rsidRDefault="000A10D2" w:rsidP="009F22C1">
      <w:pPr>
        <w:keepNext/>
        <w:rPr>
          <w:lang w:val="de-CH"/>
        </w:rPr>
      </w:pPr>
      <w:r w:rsidRPr="00EC6AFD">
        <w:rPr>
          <w:noProof/>
          <w:lang w:val="de-CH" w:eastAsia="de-CH"/>
        </w:rPr>
        <w:drawing>
          <wp:inline distT="0" distB="0" distL="0" distR="0" wp14:anchorId="0EE7EDF8" wp14:editId="19F1732C">
            <wp:extent cx="2944091" cy="261598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8176" cy="2619614"/>
                    </a:xfrm>
                    <a:prstGeom prst="rect">
                      <a:avLst/>
                    </a:prstGeom>
                  </pic:spPr>
                </pic:pic>
              </a:graphicData>
            </a:graphic>
          </wp:inline>
        </w:drawing>
      </w:r>
    </w:p>
    <w:p w14:paraId="0985CD50" w14:textId="4C0DC217" w:rsidR="000A10D2" w:rsidRPr="00763CD7" w:rsidRDefault="009F22C1" w:rsidP="009F22C1">
      <w:pPr>
        <w:pStyle w:val="Beschriftung"/>
        <w:rPr>
          <w:sz w:val="20"/>
          <w:szCs w:val="20"/>
          <w:lang w:val="de-CH"/>
        </w:rPr>
      </w:pPr>
      <w:r w:rsidRPr="00763CD7">
        <w:rPr>
          <w:sz w:val="20"/>
          <w:szCs w:val="20"/>
          <w:lang w:val="de-CH"/>
        </w:rPr>
        <w:t xml:space="preserve">Abbildung </w:t>
      </w:r>
      <w:r w:rsidRPr="00763CD7">
        <w:rPr>
          <w:sz w:val="20"/>
          <w:szCs w:val="20"/>
          <w:lang w:val="de-CH"/>
        </w:rPr>
        <w:fldChar w:fldCharType="begin"/>
      </w:r>
      <w:r w:rsidRPr="00763CD7">
        <w:rPr>
          <w:sz w:val="20"/>
          <w:szCs w:val="20"/>
          <w:lang w:val="de-CH"/>
        </w:rPr>
        <w:instrText xml:space="preserve"> SEQ Abbildung \* ARABIC </w:instrText>
      </w:r>
      <w:r w:rsidRPr="00763CD7">
        <w:rPr>
          <w:sz w:val="20"/>
          <w:szCs w:val="20"/>
          <w:lang w:val="de-CH"/>
        </w:rPr>
        <w:fldChar w:fldCharType="separate"/>
      </w:r>
      <w:r w:rsidR="00D04875" w:rsidRPr="00763CD7">
        <w:rPr>
          <w:noProof/>
          <w:sz w:val="20"/>
          <w:szCs w:val="20"/>
          <w:lang w:val="de-CH"/>
        </w:rPr>
        <w:t>1</w:t>
      </w:r>
      <w:r w:rsidRPr="00763CD7">
        <w:rPr>
          <w:sz w:val="20"/>
          <w:szCs w:val="20"/>
          <w:lang w:val="de-CH"/>
        </w:rPr>
        <w:fldChar w:fldCharType="end"/>
      </w:r>
      <w:r w:rsidRPr="00763CD7">
        <w:rPr>
          <w:sz w:val="20"/>
          <w:szCs w:val="20"/>
          <w:lang w:val="de-CH"/>
        </w:rPr>
        <w:t xml:space="preserve"> Beispiel eine</w:t>
      </w:r>
      <w:r w:rsidR="00D724FD" w:rsidRPr="00763CD7">
        <w:rPr>
          <w:sz w:val="20"/>
          <w:szCs w:val="20"/>
          <w:lang w:val="de-CH"/>
        </w:rPr>
        <w:t>r</w:t>
      </w:r>
      <w:r w:rsidRPr="00763CD7">
        <w:rPr>
          <w:sz w:val="20"/>
          <w:szCs w:val="20"/>
          <w:lang w:val="de-CH"/>
        </w:rPr>
        <w:t xml:space="preserve"> State-</w:t>
      </w:r>
      <w:r w:rsidR="00D724FD" w:rsidRPr="00763CD7">
        <w:rPr>
          <w:sz w:val="20"/>
          <w:szCs w:val="20"/>
          <w:lang w:val="de-CH"/>
        </w:rPr>
        <w:t xml:space="preserve"> Maschine </w:t>
      </w:r>
      <w:r w:rsidRPr="00763CD7">
        <w:rPr>
          <w:sz w:val="20"/>
          <w:szCs w:val="20"/>
          <w:lang w:val="de-CH"/>
        </w:rPr>
        <w:t>in Unity für die Animation des Protagonisten</w:t>
      </w:r>
    </w:p>
    <w:p w14:paraId="380ED840" w14:textId="2D529EC1" w:rsidR="002E7949" w:rsidRPr="00172675" w:rsidRDefault="002E7949" w:rsidP="00763CD7">
      <w:pPr>
        <w:spacing w:line="360" w:lineRule="auto"/>
        <w:rPr>
          <w:sz w:val="26"/>
          <w:szCs w:val="26"/>
          <w:lang w:val="de-CH"/>
        </w:rPr>
      </w:pPr>
      <w:r w:rsidRPr="00172675">
        <w:rPr>
          <w:sz w:val="26"/>
          <w:szCs w:val="26"/>
          <w:lang w:val="de-CH"/>
        </w:rPr>
        <w:t>Conditions verwenden Parameter, welche wiederum fix einem State-Diagramm zugeordnet sind. Diese Parameter sind dann von überall her änderbar.</w:t>
      </w:r>
      <w:r w:rsidR="00EC6AFD" w:rsidRPr="00172675">
        <w:rPr>
          <w:sz w:val="26"/>
          <w:szCs w:val="26"/>
          <w:lang w:val="de-CH"/>
        </w:rPr>
        <w:t xml:space="preserve"> So kann mit der Änderung eines Parameters ein Zustandsübergang angestossen werden.</w:t>
      </w:r>
    </w:p>
    <w:p w14:paraId="31678668" w14:textId="22E7D6BE" w:rsidR="002E7949" w:rsidRPr="00172675" w:rsidRDefault="002E7949" w:rsidP="00763CD7">
      <w:pPr>
        <w:spacing w:line="360" w:lineRule="auto"/>
        <w:rPr>
          <w:sz w:val="26"/>
          <w:szCs w:val="26"/>
          <w:lang w:val="de-CH"/>
        </w:rPr>
      </w:pPr>
      <w:r w:rsidRPr="00172675">
        <w:rPr>
          <w:sz w:val="26"/>
          <w:szCs w:val="26"/>
          <w:lang w:val="de-CH"/>
        </w:rPr>
        <w:t xml:space="preserve">Ein konkretes Beispiel ist die Geh- und Stillstandanimation einer Spielfigur. Bewegt sich der Spieler, soll die Figur auch gehend aussehen. Steht sie still, soll </w:t>
      </w:r>
      <w:r w:rsidR="00EC6AFD" w:rsidRPr="00172675">
        <w:rPr>
          <w:sz w:val="26"/>
          <w:szCs w:val="26"/>
          <w:lang w:val="de-CH"/>
        </w:rPr>
        <w:t>sie nicht laufen, sondern stehen</w:t>
      </w:r>
      <w:r w:rsidRPr="00172675">
        <w:rPr>
          <w:sz w:val="26"/>
          <w:szCs w:val="26"/>
          <w:lang w:val="de-CH"/>
        </w:rPr>
        <w:t>.</w:t>
      </w:r>
      <w:r w:rsidR="00387201">
        <w:rPr>
          <w:sz w:val="26"/>
          <w:szCs w:val="26"/>
          <w:lang w:val="de-CH"/>
        </w:rPr>
        <w:t xml:space="preserve"> </w:t>
      </w:r>
      <w:r w:rsidRPr="00172675">
        <w:rPr>
          <w:sz w:val="26"/>
          <w:szCs w:val="26"/>
          <w:lang w:val="de-CH"/>
        </w:rPr>
        <w:t xml:space="preserve">Dafür </w:t>
      </w:r>
      <w:r w:rsidR="00387201">
        <w:rPr>
          <w:sz w:val="26"/>
          <w:szCs w:val="26"/>
          <w:lang w:val="de-CH"/>
        </w:rPr>
        <w:t>werden</w:t>
      </w:r>
      <w:r w:rsidRPr="00172675">
        <w:rPr>
          <w:sz w:val="26"/>
          <w:szCs w:val="26"/>
          <w:lang w:val="de-CH"/>
        </w:rPr>
        <w:t xml:space="preserve"> also eine IDLE- und eine Gehend-Animation </w:t>
      </w:r>
      <w:r w:rsidR="00387201">
        <w:rPr>
          <w:sz w:val="26"/>
          <w:szCs w:val="26"/>
          <w:lang w:val="de-CH"/>
        </w:rPr>
        <w:t>gemacht und</w:t>
      </w:r>
      <w:r w:rsidRPr="00172675">
        <w:rPr>
          <w:sz w:val="26"/>
          <w:szCs w:val="26"/>
          <w:lang w:val="de-CH"/>
        </w:rPr>
        <w:t xml:space="preserve"> </w:t>
      </w:r>
      <w:r w:rsidR="00EC6AFD" w:rsidRPr="00172675">
        <w:rPr>
          <w:sz w:val="26"/>
          <w:szCs w:val="26"/>
          <w:lang w:val="de-CH"/>
        </w:rPr>
        <w:t>einem State-Di</w:t>
      </w:r>
      <w:r w:rsidRPr="00172675">
        <w:rPr>
          <w:sz w:val="26"/>
          <w:szCs w:val="26"/>
          <w:lang w:val="de-CH"/>
        </w:rPr>
        <w:t>agramm hinzu</w:t>
      </w:r>
      <w:r w:rsidR="00387201">
        <w:rPr>
          <w:sz w:val="26"/>
          <w:szCs w:val="26"/>
          <w:lang w:val="de-CH"/>
        </w:rPr>
        <w:t>gefügt</w:t>
      </w:r>
      <w:r w:rsidRPr="00172675">
        <w:rPr>
          <w:sz w:val="26"/>
          <w:szCs w:val="26"/>
          <w:lang w:val="de-CH"/>
        </w:rPr>
        <w:t xml:space="preserve">. </w:t>
      </w:r>
      <w:r w:rsidR="00A46F92" w:rsidRPr="00172675">
        <w:rPr>
          <w:sz w:val="26"/>
          <w:szCs w:val="26"/>
          <w:lang w:val="de-CH"/>
        </w:rPr>
        <w:t>Anschliessend wird ein Parameter “Walking” definiert, welcher kontrolliert, in welchem Status sich das Diagramm befindet.</w:t>
      </w:r>
      <w:r w:rsidR="00387201">
        <w:rPr>
          <w:sz w:val="26"/>
          <w:szCs w:val="26"/>
          <w:lang w:val="de-CH"/>
        </w:rPr>
        <w:t xml:space="preserve"> Standardmässig hat W</w:t>
      </w:r>
      <w:r w:rsidR="004F0746" w:rsidRPr="00172675">
        <w:rPr>
          <w:sz w:val="26"/>
          <w:szCs w:val="26"/>
          <w:lang w:val="de-CH"/>
        </w:rPr>
        <w:t>alking den Wert „false“. Wir definieren nun den Zustand „idle_bad“ als Standardzustand und erstellen zwei Übergänge: Einer von idle_bad nach walking2 und einer, der den umgekehrten Weg geht. Beide Übergänge haben eine entsprechende Condition, welche sicherstellt, dass, wenn der Spieler anhält oder losläuft, der Übergang eingeleitet wird.</w:t>
      </w:r>
    </w:p>
    <w:p w14:paraId="52E69D06" w14:textId="77777777" w:rsidR="009F22C1" w:rsidRPr="00EC6AFD" w:rsidRDefault="009F22C1" w:rsidP="009F22C1">
      <w:pPr>
        <w:keepNext/>
        <w:rPr>
          <w:lang w:val="de-CH"/>
        </w:rPr>
      </w:pPr>
      <w:r w:rsidRPr="00EC6AFD">
        <w:rPr>
          <w:noProof/>
          <w:lang w:val="de-CH" w:eastAsia="de-CH"/>
        </w:rPr>
        <w:drawing>
          <wp:inline distT="0" distB="0" distL="0" distR="0" wp14:anchorId="43ABD367" wp14:editId="31D9DCA1">
            <wp:extent cx="3438525" cy="695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8525" cy="695325"/>
                    </a:xfrm>
                    <a:prstGeom prst="rect">
                      <a:avLst/>
                    </a:prstGeom>
                  </pic:spPr>
                </pic:pic>
              </a:graphicData>
            </a:graphic>
          </wp:inline>
        </w:drawing>
      </w:r>
    </w:p>
    <w:p w14:paraId="6CF97CE4" w14:textId="088FA460" w:rsidR="009F22C1" w:rsidRPr="00763CD7" w:rsidRDefault="009F22C1" w:rsidP="009F22C1">
      <w:pPr>
        <w:pStyle w:val="Beschriftung"/>
        <w:rPr>
          <w:sz w:val="20"/>
          <w:szCs w:val="20"/>
          <w:lang w:val="de-CH"/>
        </w:rPr>
      </w:pPr>
      <w:r w:rsidRPr="00763CD7">
        <w:rPr>
          <w:sz w:val="20"/>
          <w:szCs w:val="20"/>
          <w:lang w:val="de-CH"/>
        </w:rPr>
        <w:t xml:space="preserve">Abbildung </w:t>
      </w:r>
      <w:r w:rsidRPr="00763CD7">
        <w:rPr>
          <w:sz w:val="20"/>
          <w:szCs w:val="20"/>
          <w:lang w:val="de-CH"/>
        </w:rPr>
        <w:fldChar w:fldCharType="begin"/>
      </w:r>
      <w:r w:rsidRPr="00763CD7">
        <w:rPr>
          <w:sz w:val="20"/>
          <w:szCs w:val="20"/>
          <w:lang w:val="de-CH"/>
        </w:rPr>
        <w:instrText xml:space="preserve"> SEQ Abbildung \* ARABIC </w:instrText>
      </w:r>
      <w:r w:rsidRPr="00763CD7">
        <w:rPr>
          <w:sz w:val="20"/>
          <w:szCs w:val="20"/>
          <w:lang w:val="de-CH"/>
        </w:rPr>
        <w:fldChar w:fldCharType="separate"/>
      </w:r>
      <w:r w:rsidR="00D04875" w:rsidRPr="00763CD7">
        <w:rPr>
          <w:noProof/>
          <w:sz w:val="20"/>
          <w:szCs w:val="20"/>
          <w:lang w:val="de-CH"/>
        </w:rPr>
        <w:t>2</w:t>
      </w:r>
      <w:r w:rsidRPr="00763CD7">
        <w:rPr>
          <w:sz w:val="20"/>
          <w:szCs w:val="20"/>
          <w:lang w:val="de-CH"/>
        </w:rPr>
        <w:fldChar w:fldCharType="end"/>
      </w:r>
      <w:r w:rsidRPr="00763CD7">
        <w:rPr>
          <w:sz w:val="20"/>
          <w:szCs w:val="20"/>
          <w:lang w:val="de-CH"/>
        </w:rPr>
        <w:t xml:space="preserve"> Beispiel einer Übergangsbedingung</w:t>
      </w:r>
    </w:p>
    <w:p w14:paraId="60AAF544" w14:textId="06201628" w:rsidR="000E59E8" w:rsidRPr="00172675" w:rsidRDefault="00763CD7" w:rsidP="00763CD7">
      <w:pPr>
        <w:spacing w:line="360" w:lineRule="auto"/>
        <w:rPr>
          <w:sz w:val="26"/>
          <w:szCs w:val="26"/>
          <w:lang w:val="de-CH"/>
        </w:rPr>
      </w:pPr>
      <w:r>
        <w:rPr>
          <w:sz w:val="26"/>
          <w:szCs w:val="26"/>
          <w:lang w:val="de-CH"/>
        </w:rPr>
        <w:t>I</w:t>
      </w:r>
      <w:r w:rsidR="000E59E8" w:rsidRPr="00172675">
        <w:rPr>
          <w:sz w:val="26"/>
          <w:szCs w:val="26"/>
          <w:lang w:val="de-CH"/>
        </w:rPr>
        <w:t xml:space="preserve">m Verlauf des Projekts </w:t>
      </w:r>
      <w:r>
        <w:rPr>
          <w:sz w:val="26"/>
          <w:szCs w:val="26"/>
          <w:lang w:val="de-CH"/>
        </w:rPr>
        <w:t xml:space="preserve">wurden drei Animationen </w:t>
      </w:r>
      <w:r w:rsidR="000E59E8" w:rsidRPr="00172675">
        <w:rPr>
          <w:sz w:val="26"/>
          <w:szCs w:val="26"/>
          <w:lang w:val="de-CH"/>
        </w:rPr>
        <w:t>erstellt, welche auch verwendet werden.</w:t>
      </w:r>
      <w:r w:rsidR="00387201">
        <w:rPr>
          <w:sz w:val="26"/>
          <w:szCs w:val="26"/>
          <w:lang w:val="de-CH"/>
        </w:rPr>
        <w:t xml:space="preserve"> Es war dem Team</w:t>
      </w:r>
      <w:r w:rsidR="00AA74DE" w:rsidRPr="00172675">
        <w:rPr>
          <w:sz w:val="26"/>
          <w:szCs w:val="26"/>
          <w:lang w:val="de-CH"/>
        </w:rPr>
        <w:t xml:space="preserve"> ein Anliegen, die Animation</w:t>
      </w:r>
      <w:r w:rsidR="00387201">
        <w:rPr>
          <w:sz w:val="26"/>
          <w:szCs w:val="26"/>
          <w:lang w:val="de-CH"/>
        </w:rPr>
        <w:t>en</w:t>
      </w:r>
      <w:r w:rsidR="00AA74DE" w:rsidRPr="00172675">
        <w:rPr>
          <w:sz w:val="26"/>
          <w:szCs w:val="26"/>
          <w:lang w:val="de-CH"/>
        </w:rPr>
        <w:t xml:space="preserve"> der Objekte eigenhändig zu </w:t>
      </w:r>
      <w:r w:rsidR="00AA74DE" w:rsidRPr="00172675">
        <w:rPr>
          <w:sz w:val="26"/>
          <w:szCs w:val="26"/>
          <w:lang w:val="de-CH"/>
        </w:rPr>
        <w:lastRenderedPageBreak/>
        <w:t>erstellen, da dies ein zentraler Punkt in der Spieleentwicklung ist.</w:t>
      </w:r>
      <w:r w:rsidR="00A118CB" w:rsidRPr="00172675">
        <w:rPr>
          <w:sz w:val="26"/>
          <w:szCs w:val="26"/>
          <w:lang w:val="de-CH"/>
        </w:rPr>
        <w:t xml:space="preserve"> Sie mögen nicht immer so rund und perfekt aussehen wie in aktuellen X</w:t>
      </w:r>
      <w:r w:rsidR="00D44C2E">
        <w:rPr>
          <w:sz w:val="26"/>
          <w:szCs w:val="26"/>
          <w:lang w:val="de-CH"/>
        </w:rPr>
        <w:t>box</w:t>
      </w:r>
      <w:r w:rsidR="00A118CB" w:rsidRPr="00172675">
        <w:rPr>
          <w:sz w:val="26"/>
          <w:szCs w:val="26"/>
          <w:lang w:val="de-CH"/>
        </w:rPr>
        <w:t>-, PC oder Playstation-Spielen, doch sie sind mit Liebe und Sorgfalt kreiert und arrangiert worden.</w:t>
      </w:r>
    </w:p>
    <w:p w14:paraId="5CD19EAA" w14:textId="154E1D37" w:rsidR="0084451C" w:rsidRDefault="00AC1FC9" w:rsidP="007D217A">
      <w:pPr>
        <w:pStyle w:val="berschrift2"/>
        <w:spacing w:line="360" w:lineRule="auto"/>
        <w:rPr>
          <w:lang w:val="de-CH"/>
        </w:rPr>
      </w:pPr>
      <w:r>
        <w:rPr>
          <w:lang w:val="de-CH"/>
        </w:rPr>
        <w:t>Spielstand</w:t>
      </w:r>
    </w:p>
    <w:p w14:paraId="45A9A83E" w14:textId="2F81B8C8" w:rsidR="00AC1FC9" w:rsidRPr="00172675" w:rsidRDefault="00AC1FC9" w:rsidP="007D217A">
      <w:pPr>
        <w:spacing w:line="360" w:lineRule="auto"/>
        <w:rPr>
          <w:sz w:val="26"/>
          <w:szCs w:val="26"/>
          <w:lang w:val="de-CH"/>
        </w:rPr>
      </w:pPr>
      <w:r w:rsidRPr="00172675">
        <w:rPr>
          <w:sz w:val="26"/>
          <w:szCs w:val="26"/>
          <w:lang w:val="de-CH"/>
        </w:rPr>
        <w:t xml:space="preserve">Wie vorhergehend in diesem Dokument </w:t>
      </w:r>
      <w:r w:rsidR="00387201">
        <w:rPr>
          <w:sz w:val="26"/>
          <w:szCs w:val="26"/>
          <w:lang w:val="de-CH"/>
        </w:rPr>
        <w:t xml:space="preserve">bereits erklärt wurde, </w:t>
      </w:r>
      <w:r w:rsidR="00E93138">
        <w:rPr>
          <w:sz w:val="26"/>
          <w:szCs w:val="26"/>
          <w:lang w:val="de-CH"/>
        </w:rPr>
        <w:t>hat man</w:t>
      </w:r>
      <w:r w:rsidRPr="00172675">
        <w:rPr>
          <w:sz w:val="26"/>
          <w:szCs w:val="26"/>
          <w:lang w:val="de-CH"/>
        </w:rPr>
        <w:t xml:space="preserve"> auf ein</w:t>
      </w:r>
      <w:r w:rsidR="00D724FD" w:rsidRPr="00172675">
        <w:rPr>
          <w:sz w:val="26"/>
          <w:szCs w:val="26"/>
          <w:lang w:val="de-CH"/>
        </w:rPr>
        <w:t xml:space="preserve">e globale </w:t>
      </w:r>
      <w:r w:rsidR="00387201">
        <w:rPr>
          <w:sz w:val="26"/>
          <w:szCs w:val="26"/>
          <w:lang w:val="de-CH"/>
        </w:rPr>
        <w:t xml:space="preserve">State </w:t>
      </w:r>
      <w:r w:rsidR="00D724FD" w:rsidRPr="00172675">
        <w:rPr>
          <w:sz w:val="26"/>
          <w:szCs w:val="26"/>
          <w:lang w:val="de-CH"/>
        </w:rPr>
        <w:t xml:space="preserve">Maschine </w:t>
      </w:r>
      <w:r w:rsidRPr="00172675">
        <w:rPr>
          <w:sz w:val="26"/>
          <w:szCs w:val="26"/>
          <w:lang w:val="de-CH"/>
        </w:rPr>
        <w:t>verzichtet. Dafür haben wir die Animationen genauer angeschaut und jeden Level in sein</w:t>
      </w:r>
      <w:r w:rsidR="00D724FD" w:rsidRPr="00172675">
        <w:rPr>
          <w:sz w:val="26"/>
          <w:szCs w:val="26"/>
          <w:lang w:val="de-CH"/>
        </w:rPr>
        <w:t>e eigene</w:t>
      </w:r>
      <w:r w:rsidR="00387201">
        <w:rPr>
          <w:sz w:val="26"/>
          <w:szCs w:val="26"/>
          <w:lang w:val="de-CH"/>
        </w:rPr>
        <w:t xml:space="preserve"> State</w:t>
      </w:r>
      <w:r w:rsidR="00D724FD" w:rsidRPr="00172675">
        <w:rPr>
          <w:sz w:val="26"/>
          <w:szCs w:val="26"/>
          <w:lang w:val="de-CH"/>
        </w:rPr>
        <w:t xml:space="preserve"> Maschine </w:t>
      </w:r>
      <w:r w:rsidRPr="00172675">
        <w:rPr>
          <w:sz w:val="26"/>
          <w:szCs w:val="26"/>
          <w:lang w:val="de-CH"/>
        </w:rPr>
        <w:t>verwandelt. Der Status jedes Levels wird dann zusammen mit der aktuellen Punktzahl als „Spielstand“ bezeichnet. Dieses Paket kann dann auf die Festplatte gesichert und beim Starten des Spiels neu geladen werden.</w:t>
      </w:r>
    </w:p>
    <w:p w14:paraId="4E68360E" w14:textId="77777777" w:rsidR="00AC1FC9" w:rsidRPr="00172675" w:rsidRDefault="00AC1FC9" w:rsidP="00172675">
      <w:pPr>
        <w:spacing w:line="276" w:lineRule="auto"/>
        <w:rPr>
          <w:sz w:val="26"/>
          <w:szCs w:val="26"/>
          <w:lang w:val="de-CH"/>
        </w:rPr>
      </w:pPr>
    </w:p>
    <w:p w14:paraId="712686AC" w14:textId="77777777" w:rsidR="00AC1FC9" w:rsidRPr="003100B8" w:rsidRDefault="00AC1FC9" w:rsidP="007D217A">
      <w:pPr>
        <w:spacing w:line="360" w:lineRule="auto"/>
        <w:rPr>
          <w:sz w:val="26"/>
          <w:szCs w:val="26"/>
          <w:lang w:val="de-CH"/>
        </w:rPr>
      </w:pPr>
      <w:r w:rsidRPr="003100B8">
        <w:rPr>
          <w:sz w:val="26"/>
          <w:szCs w:val="26"/>
          <w:lang w:val="de-CH"/>
        </w:rPr>
        <w:t>Jeder Level hat folgende Zustände:</w:t>
      </w:r>
    </w:p>
    <w:p w14:paraId="601B4EF1" w14:textId="77777777" w:rsidR="00613227"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Gruppierungs-State</w:t>
      </w:r>
    </w:p>
    <w:p w14:paraId="123C53FE" w14:textId="4E52EC5C" w:rsidR="00613227" w:rsidRPr="003100B8" w:rsidRDefault="00AC1FC9"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 xml:space="preserve">abstract, </w:t>
      </w:r>
      <w:r w:rsidR="00613227" w:rsidRPr="003100B8">
        <w:rPr>
          <w:rFonts w:ascii="Times New Roman" w:hAnsi="Times New Roman" w:cs="Times New Roman"/>
          <w:sz w:val="26"/>
          <w:szCs w:val="26"/>
          <w:lang w:val="de-CH"/>
        </w:rPr>
        <w:t>nur zur Gruppierung der States nach Level benötigt</w:t>
      </w:r>
    </w:p>
    <w:p w14:paraId="09A7D050" w14:textId="54313BA6" w:rsidR="00AC1FC9"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Erbt von „BaseState“</w:t>
      </w:r>
    </w:p>
    <w:p w14:paraId="4DC85F92" w14:textId="48844784" w:rsidR="00AC1FC9"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NotAllowed-State</w:t>
      </w:r>
    </w:p>
    <w:p w14:paraId="5E426494" w14:textId="4FCA2DB7"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der Levelübersicht nicht angezeigt</w:t>
      </w:r>
    </w:p>
    <w:p w14:paraId="341975D5" w14:textId="7153C498"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kann nicht besucht werden</w:t>
      </w:r>
    </w:p>
    <w:p w14:paraId="1A48AE4F" w14:textId="524510D4" w:rsidR="00613227"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NotStarted-State</w:t>
      </w:r>
    </w:p>
    <w:p w14:paraId="35A9E864" w14:textId="217E5B1A"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gelb angezeigt</w:t>
      </w:r>
    </w:p>
    <w:p w14:paraId="0779A65A" w14:textId="5E9FF177"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60EF7D1F" w14:textId="071E4B66"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„LevelPlayable“</w:t>
      </w:r>
    </w:p>
    <w:p w14:paraId="303F4100" w14:textId="6AF9E4AC" w:rsidR="00613227"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Started-State</w:t>
      </w:r>
    </w:p>
    <w:p w14:paraId="05AD78A4" w14:textId="4DC50ABD"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gelb angezeigt</w:t>
      </w:r>
    </w:p>
    <w:p w14:paraId="0FC68410" w14:textId="17378DB2"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1B39E5F4" w14:textId="72920AD6"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„LevelPlayable“</w:t>
      </w:r>
    </w:p>
    <w:p w14:paraId="67B699A4" w14:textId="70245042"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Beinhaltet möglicherweise Zusatzinformationen (z.B. Anzahl Versuche)</w:t>
      </w:r>
    </w:p>
    <w:p w14:paraId="633129FA" w14:textId="5F9C4AD3" w:rsidR="00613227" w:rsidRPr="003100B8" w:rsidRDefault="00613227" w:rsidP="007D217A">
      <w:pPr>
        <w:pStyle w:val="Listenabsatz"/>
        <w:numPr>
          <w:ilvl w:val="0"/>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Finished-State</w:t>
      </w:r>
    </w:p>
    <w:p w14:paraId="3C27D828" w14:textId="406C2E8E"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wird in Level-Übersicht grün angezeigt</w:t>
      </w:r>
    </w:p>
    <w:p w14:paraId="09EF67C2" w14:textId="4C29E3F3"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Level ist spielbar</w:t>
      </w:r>
    </w:p>
    <w:p w14:paraId="1142D674" w14:textId="43E7048D" w:rsidR="00613227" w:rsidRPr="003100B8" w:rsidRDefault="00613227" w:rsidP="007D217A">
      <w:pPr>
        <w:pStyle w:val="Listenabsatz"/>
        <w:numPr>
          <w:ilvl w:val="1"/>
          <w:numId w:val="6"/>
        </w:numPr>
        <w:spacing w:line="360" w:lineRule="auto"/>
        <w:rPr>
          <w:rFonts w:ascii="Times New Roman" w:hAnsi="Times New Roman" w:cs="Times New Roman"/>
          <w:sz w:val="26"/>
          <w:szCs w:val="26"/>
          <w:lang w:val="de-CH"/>
        </w:rPr>
      </w:pPr>
      <w:r w:rsidRPr="003100B8">
        <w:rPr>
          <w:rFonts w:ascii="Times New Roman" w:hAnsi="Times New Roman" w:cs="Times New Roman"/>
          <w:sz w:val="26"/>
          <w:szCs w:val="26"/>
          <w:lang w:val="de-CH"/>
        </w:rPr>
        <w:t>Implementiert das Interface „LevelCompleted“</w:t>
      </w:r>
    </w:p>
    <w:p w14:paraId="10A663FA" w14:textId="3F4D3CC0" w:rsidR="00613227" w:rsidRPr="003100B8" w:rsidRDefault="00613227" w:rsidP="007D217A">
      <w:pPr>
        <w:spacing w:line="360" w:lineRule="auto"/>
        <w:rPr>
          <w:sz w:val="26"/>
          <w:szCs w:val="26"/>
          <w:lang w:val="de-CH"/>
        </w:rPr>
      </w:pPr>
      <w:r w:rsidRPr="003100B8">
        <w:rPr>
          <w:sz w:val="26"/>
          <w:szCs w:val="26"/>
          <w:lang w:val="de-CH"/>
        </w:rPr>
        <w:lastRenderedPageBreak/>
        <w:t>Zusätzlich dazu gibt es die bereits erwähnte abstrakte Klasse „BaseState“, von welcher alle States im Spiel erben. Die beiden Interfaces „LevelPlayable“ und „LevelCompleted“ dienen der Anzeige</w:t>
      </w:r>
      <w:r w:rsidR="009E37D9">
        <w:rPr>
          <w:sz w:val="26"/>
          <w:szCs w:val="26"/>
          <w:lang w:val="de-CH"/>
        </w:rPr>
        <w:t>steuerung</w:t>
      </w:r>
      <w:r w:rsidRPr="003100B8">
        <w:rPr>
          <w:sz w:val="26"/>
          <w:szCs w:val="26"/>
          <w:lang w:val="de-CH"/>
        </w:rPr>
        <w:t xml:space="preserve"> in der Level-Übersicht. So werden nur spielbare</w:t>
      </w:r>
      <w:r w:rsidR="003A6D70">
        <w:rPr>
          <w:sz w:val="26"/>
          <w:szCs w:val="26"/>
          <w:lang w:val="de-CH"/>
        </w:rPr>
        <w:t xml:space="preserve"> (implementieren „LevelPlayable“)</w:t>
      </w:r>
      <w:r w:rsidRPr="003100B8">
        <w:rPr>
          <w:sz w:val="26"/>
          <w:szCs w:val="26"/>
          <w:lang w:val="de-CH"/>
        </w:rPr>
        <w:t xml:space="preserve"> oder abgeschlossene</w:t>
      </w:r>
      <w:r w:rsidR="003A6D70">
        <w:rPr>
          <w:sz w:val="26"/>
          <w:szCs w:val="26"/>
          <w:lang w:val="de-CH"/>
        </w:rPr>
        <w:t xml:space="preserve"> (implementieren „LevelCompleted“)</w:t>
      </w:r>
      <w:r w:rsidR="003A6D70" w:rsidRPr="003100B8">
        <w:rPr>
          <w:sz w:val="26"/>
          <w:szCs w:val="26"/>
          <w:lang w:val="de-CH"/>
        </w:rPr>
        <w:t xml:space="preserve"> </w:t>
      </w:r>
      <w:r w:rsidRPr="003100B8">
        <w:rPr>
          <w:sz w:val="26"/>
          <w:szCs w:val="26"/>
          <w:lang w:val="de-CH"/>
        </w:rPr>
        <w:t xml:space="preserve"> Level überhaupt angezeigt. </w:t>
      </w:r>
    </w:p>
    <w:p w14:paraId="6F05197B" w14:textId="77777777" w:rsidR="00613227" w:rsidRPr="003100B8" w:rsidRDefault="00613227" w:rsidP="00613227">
      <w:pPr>
        <w:rPr>
          <w:sz w:val="26"/>
          <w:szCs w:val="26"/>
          <w:lang w:val="de-CH"/>
        </w:rPr>
      </w:pPr>
    </w:p>
    <w:p w14:paraId="2A5C3070" w14:textId="77777777" w:rsidR="00063BA4" w:rsidRPr="003100B8" w:rsidRDefault="00613227" w:rsidP="007D217A">
      <w:pPr>
        <w:keepNext/>
        <w:spacing w:line="360" w:lineRule="auto"/>
        <w:rPr>
          <w:sz w:val="26"/>
          <w:szCs w:val="26"/>
          <w:lang w:val="de-CH"/>
        </w:rPr>
      </w:pPr>
      <w:r w:rsidRPr="003100B8">
        <w:rPr>
          <w:sz w:val="26"/>
          <w:szCs w:val="26"/>
          <w:lang w:val="de-CH"/>
        </w:rPr>
        <w:t>Zustandsübergänge werden über statische Methodenaufrufe auf die Klasse „GameMemory“ erreicht.</w:t>
      </w:r>
    </w:p>
    <w:p w14:paraId="6A721EDB" w14:textId="10F8D8C7" w:rsidR="00D04875" w:rsidRDefault="000F0915" w:rsidP="00D04875">
      <w:pPr>
        <w:keepNext/>
      </w:pPr>
      <w:r>
        <w:rPr>
          <w:noProof/>
          <w:lang w:val="de-CH" w:eastAsia="de-CH"/>
        </w:rPr>
        <w:drawing>
          <wp:inline distT="0" distB="0" distL="0" distR="0" wp14:anchorId="1AF32845" wp14:editId="6D510E1B">
            <wp:extent cx="5727065" cy="2001520"/>
            <wp:effectExtent l="0" t="0" r="6985" b="0"/>
            <wp:docPr id="4" name="Grafik 4" descr="C:\Users\SoullessStone\Downloads\Level-StateDiagram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llessStone\Downloads\Level-StateDiagram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065" cy="2001520"/>
                    </a:xfrm>
                    <a:prstGeom prst="rect">
                      <a:avLst/>
                    </a:prstGeom>
                    <a:noFill/>
                    <a:ln>
                      <a:noFill/>
                    </a:ln>
                  </pic:spPr>
                </pic:pic>
              </a:graphicData>
            </a:graphic>
          </wp:inline>
        </w:drawing>
      </w:r>
    </w:p>
    <w:p w14:paraId="31AF74AD" w14:textId="313439AF" w:rsidR="00613227" w:rsidRPr="007D217A" w:rsidRDefault="00D04875" w:rsidP="00D04875">
      <w:pPr>
        <w:pStyle w:val="Beschriftung"/>
        <w:rPr>
          <w:sz w:val="20"/>
          <w:szCs w:val="20"/>
          <w:lang w:val="de-CH"/>
        </w:rPr>
      </w:pPr>
      <w:r w:rsidRPr="007D217A">
        <w:rPr>
          <w:sz w:val="20"/>
          <w:szCs w:val="20"/>
          <w:lang w:val="de-CH"/>
        </w:rPr>
        <w:t xml:space="preserve">Abbildung </w:t>
      </w:r>
      <w:r w:rsidR="001B057D" w:rsidRPr="007D217A">
        <w:rPr>
          <w:sz w:val="20"/>
          <w:szCs w:val="20"/>
        </w:rPr>
        <w:fldChar w:fldCharType="begin"/>
      </w:r>
      <w:r w:rsidR="001B057D" w:rsidRPr="007D217A">
        <w:rPr>
          <w:sz w:val="20"/>
          <w:szCs w:val="20"/>
          <w:lang w:val="de-CH"/>
        </w:rPr>
        <w:instrText xml:space="preserve"> SEQ Abbildung \* ARABIC </w:instrText>
      </w:r>
      <w:r w:rsidR="001B057D" w:rsidRPr="007D217A">
        <w:rPr>
          <w:sz w:val="20"/>
          <w:szCs w:val="20"/>
        </w:rPr>
        <w:fldChar w:fldCharType="separate"/>
      </w:r>
      <w:r w:rsidRPr="007D217A">
        <w:rPr>
          <w:noProof/>
          <w:sz w:val="20"/>
          <w:szCs w:val="20"/>
          <w:lang w:val="de-CH"/>
        </w:rPr>
        <w:t>3</w:t>
      </w:r>
      <w:r w:rsidR="001B057D" w:rsidRPr="007D217A">
        <w:rPr>
          <w:noProof/>
          <w:sz w:val="20"/>
          <w:szCs w:val="20"/>
        </w:rPr>
        <w:fldChar w:fldCharType="end"/>
      </w:r>
      <w:r w:rsidRPr="007D217A">
        <w:rPr>
          <w:sz w:val="20"/>
          <w:szCs w:val="20"/>
          <w:lang w:val="de-CH"/>
        </w:rPr>
        <w:t xml:space="preserve"> Konkrete Abfolge der Stati innerhalb eines Raumes</w:t>
      </w:r>
    </w:p>
    <w:p w14:paraId="71172F47" w14:textId="5E30BB4F" w:rsidR="0084451C" w:rsidRPr="00EC6AFD" w:rsidRDefault="00172675" w:rsidP="003100B8">
      <w:pPr>
        <w:pStyle w:val="berschrift1"/>
        <w:spacing w:before="360" w:line="276" w:lineRule="auto"/>
        <w:ind w:left="431" w:hanging="431"/>
        <w:rPr>
          <w:lang w:val="de-CH"/>
        </w:rPr>
      </w:pPr>
      <w:r w:rsidRPr="00172675">
        <w:rPr>
          <w:lang w:val="de-CH"/>
        </w:rPr>
        <w:t>Probleme</w:t>
      </w:r>
      <w:r w:rsidR="008812B8" w:rsidRPr="00EC6AFD">
        <w:rPr>
          <w:lang w:val="de-CH"/>
        </w:rPr>
        <w:t xml:space="preserve"> und Lösungen</w:t>
      </w:r>
    </w:p>
    <w:p w14:paraId="50CC6E62" w14:textId="697949A2" w:rsidR="0084451C" w:rsidRPr="00EC6AFD" w:rsidRDefault="00663688" w:rsidP="007D217A">
      <w:pPr>
        <w:spacing w:before="240" w:after="120" w:line="360" w:lineRule="auto"/>
        <w:rPr>
          <w:sz w:val="26"/>
          <w:szCs w:val="26"/>
          <w:lang w:val="de-CH"/>
        </w:rPr>
      </w:pPr>
      <w:r w:rsidRPr="00EC6AFD">
        <w:rPr>
          <w:sz w:val="26"/>
          <w:szCs w:val="26"/>
          <w:lang w:val="de-CH"/>
        </w:rPr>
        <w:t>Eine Vielzahl an Eigenheiten von Unity haben dem Pr</w:t>
      </w:r>
      <w:r w:rsidR="003100B8">
        <w:rPr>
          <w:sz w:val="26"/>
          <w:szCs w:val="26"/>
          <w:lang w:val="de-CH"/>
        </w:rPr>
        <w:t xml:space="preserve">ojektteam Probleme bereitet. Der Kampf mit Kleinigkeiten hat daher verhindert, dass die erwartete </w:t>
      </w:r>
      <w:r w:rsidRPr="00EC6AFD">
        <w:rPr>
          <w:sz w:val="26"/>
          <w:szCs w:val="26"/>
          <w:lang w:val="de-CH"/>
        </w:rPr>
        <w:t>grosse Begeisterung für die Entwicklungsumgebung aufkommen konnte.</w:t>
      </w:r>
      <w:r w:rsidR="00714BD2">
        <w:rPr>
          <w:sz w:val="26"/>
          <w:szCs w:val="26"/>
          <w:lang w:val="de-CH"/>
        </w:rPr>
        <w:t xml:space="preserve"> In den </w:t>
      </w:r>
      <w:r w:rsidR="00AC2B4A">
        <w:rPr>
          <w:sz w:val="26"/>
          <w:szCs w:val="26"/>
          <w:lang w:val="de-CH"/>
        </w:rPr>
        <w:t>folgenden Abschnitten werden einige Probleme kurz erläutert.</w:t>
      </w:r>
    </w:p>
    <w:p w14:paraId="18FF9E78" w14:textId="6855B774" w:rsidR="0084451C" w:rsidRPr="00EC6AFD" w:rsidRDefault="00663688" w:rsidP="007D217A">
      <w:pPr>
        <w:pStyle w:val="berschrift2"/>
        <w:spacing w:line="360" w:lineRule="auto"/>
        <w:rPr>
          <w:lang w:val="de-CH"/>
        </w:rPr>
      </w:pPr>
      <w:r w:rsidRPr="00EC6AFD">
        <w:rPr>
          <w:lang w:val="de-CH"/>
        </w:rPr>
        <w:t xml:space="preserve">Bauen </w:t>
      </w:r>
      <w:r w:rsidR="00FF37DA" w:rsidRPr="00EC6AFD">
        <w:rPr>
          <w:lang w:val="de-CH"/>
        </w:rPr>
        <w:t>eines Raumes</w:t>
      </w:r>
    </w:p>
    <w:p w14:paraId="697990EA" w14:textId="2357F78D" w:rsidR="00D01CE1" w:rsidRPr="00EC6AFD" w:rsidRDefault="005149B0" w:rsidP="007D217A">
      <w:pPr>
        <w:spacing w:before="120" w:after="120" w:line="360" w:lineRule="auto"/>
        <w:rPr>
          <w:sz w:val="26"/>
          <w:szCs w:val="26"/>
          <w:lang w:val="de-CH"/>
        </w:rPr>
      </w:pPr>
      <w:r w:rsidRPr="00EC6AFD">
        <w:rPr>
          <w:sz w:val="26"/>
          <w:szCs w:val="26"/>
          <w:lang w:val="de-CH"/>
        </w:rPr>
        <w:t>Da das geplante S</w:t>
      </w:r>
      <w:r w:rsidR="0084451C" w:rsidRPr="00EC6AFD">
        <w:rPr>
          <w:sz w:val="26"/>
          <w:szCs w:val="26"/>
          <w:lang w:val="de-CH"/>
        </w:rPr>
        <w:t>piel aus mehreren Räumen bestehen würde</w:t>
      </w:r>
      <w:r w:rsidRPr="00EC6AFD">
        <w:rPr>
          <w:sz w:val="26"/>
          <w:szCs w:val="26"/>
          <w:lang w:val="de-CH"/>
        </w:rPr>
        <w:t>, liegt es nahe, dass in einem ersten Schritt ei</w:t>
      </w:r>
      <w:r w:rsidR="0084451C" w:rsidRPr="00EC6AFD">
        <w:rPr>
          <w:sz w:val="26"/>
          <w:szCs w:val="26"/>
          <w:lang w:val="de-CH"/>
        </w:rPr>
        <w:t>n solcher erstellt werden sollte</w:t>
      </w:r>
      <w:r w:rsidRPr="00EC6AFD">
        <w:rPr>
          <w:sz w:val="26"/>
          <w:szCs w:val="26"/>
          <w:lang w:val="de-CH"/>
        </w:rPr>
        <w:t xml:space="preserve">. Doch wie macht man eine Wand? Welches Game Objekt benutzt man für einen Boden? Antwort auf diese Fragen finden sich </w:t>
      </w:r>
      <w:r w:rsidR="00D01CE1" w:rsidRPr="00EC6AFD">
        <w:rPr>
          <w:sz w:val="26"/>
          <w:szCs w:val="26"/>
          <w:lang w:val="de-CH"/>
        </w:rPr>
        <w:t xml:space="preserve">zwar schon </w:t>
      </w:r>
      <w:r w:rsidR="00197FF5">
        <w:rPr>
          <w:sz w:val="26"/>
          <w:szCs w:val="26"/>
          <w:lang w:val="de-CH"/>
        </w:rPr>
        <w:t>in diversen Foren im Internet</w:t>
      </w:r>
      <w:r w:rsidR="00D01CE1" w:rsidRPr="00EC6AFD">
        <w:rPr>
          <w:sz w:val="26"/>
          <w:szCs w:val="26"/>
          <w:lang w:val="de-CH"/>
        </w:rPr>
        <w:t>, aber zu Unity</w:t>
      </w:r>
      <w:r w:rsidRPr="00EC6AFD">
        <w:rPr>
          <w:sz w:val="26"/>
          <w:szCs w:val="26"/>
          <w:lang w:val="de-CH"/>
        </w:rPr>
        <w:t xml:space="preserve"> gibt es </w:t>
      </w:r>
      <w:r w:rsidR="00D01CE1" w:rsidRPr="00EC6AFD">
        <w:rPr>
          <w:sz w:val="26"/>
          <w:szCs w:val="26"/>
          <w:lang w:val="de-CH"/>
        </w:rPr>
        <w:t xml:space="preserve">sonst </w:t>
      </w:r>
      <w:r w:rsidRPr="00EC6AFD">
        <w:rPr>
          <w:sz w:val="26"/>
          <w:szCs w:val="26"/>
          <w:lang w:val="de-CH"/>
        </w:rPr>
        <w:t>hauptsächlich Tutorial-Videos.</w:t>
      </w:r>
      <w:r w:rsidR="00D01CE1" w:rsidRPr="00EC6AFD">
        <w:rPr>
          <w:sz w:val="26"/>
          <w:szCs w:val="26"/>
          <w:lang w:val="de-CH"/>
        </w:rPr>
        <w:t xml:space="preserve"> Di</w:t>
      </w:r>
      <w:r w:rsidR="004B2953">
        <w:rPr>
          <w:sz w:val="26"/>
          <w:szCs w:val="26"/>
          <w:lang w:val="de-CH"/>
        </w:rPr>
        <w:t>e Plane als Boden und Quads</w:t>
      </w:r>
      <w:r w:rsidR="00D01CE1" w:rsidRPr="00EC6AFD">
        <w:rPr>
          <w:sz w:val="26"/>
          <w:szCs w:val="26"/>
          <w:lang w:val="de-CH"/>
        </w:rPr>
        <w:t xml:space="preserve"> als Wände werden anleitungsgemäss erstellt und bei der mühseligen Pla</w:t>
      </w:r>
      <w:r w:rsidR="00663688" w:rsidRPr="00EC6AFD">
        <w:rPr>
          <w:sz w:val="26"/>
          <w:szCs w:val="26"/>
          <w:lang w:val="de-CH"/>
        </w:rPr>
        <w:t>t</w:t>
      </w:r>
      <w:r w:rsidR="00D01CE1" w:rsidRPr="00EC6AFD">
        <w:rPr>
          <w:sz w:val="26"/>
          <w:szCs w:val="26"/>
          <w:lang w:val="de-CH"/>
        </w:rPr>
        <w:t xml:space="preserve">zierung wird geflucht. Da die Game Objekte noch keine Collider haben und das Projektteam auch noch nicht genau weiss, wie man diese anwenden würde, muss von allen Seiten geschaut werden, </w:t>
      </w:r>
      <w:r w:rsidR="00D01CE1" w:rsidRPr="00EC6AFD">
        <w:rPr>
          <w:sz w:val="26"/>
          <w:szCs w:val="26"/>
          <w:lang w:val="de-CH"/>
        </w:rPr>
        <w:lastRenderedPageBreak/>
        <w:t>dass die Wand keinen Abstand mehr vom Boden hat. Danach steht ein kahler Raum und der Gedanke lässt sich nicht verscheuchen, dass das auch einfacher hätte sein können.</w:t>
      </w:r>
    </w:p>
    <w:p w14:paraId="69C6560F" w14:textId="388D02AC" w:rsidR="005149B0" w:rsidRPr="00EC6AFD" w:rsidRDefault="005149B0" w:rsidP="007D217A">
      <w:pPr>
        <w:spacing w:before="240" w:after="120" w:line="360" w:lineRule="auto"/>
        <w:rPr>
          <w:sz w:val="26"/>
          <w:szCs w:val="26"/>
          <w:lang w:val="de-CH"/>
        </w:rPr>
      </w:pPr>
      <w:r w:rsidRPr="00EC6AFD">
        <w:rPr>
          <w:sz w:val="26"/>
          <w:szCs w:val="26"/>
          <w:lang w:val="de-CH"/>
        </w:rPr>
        <w:t>Ein Raum ist kein Raum ohne eine Tür und allenfalls ein paar Fenster. Die Erwartung bestand, dass dies Standard ist. Denkt man sich eine Game-Entwicklungsumgebung, würde man erwarten, dass Räume leicht errichtet werden können. Einige Recherchen zeigten jedoch, dass nicht einfach Planes als Wände aufgestellt werden können</w:t>
      </w:r>
      <w:r w:rsidR="00D01CE1" w:rsidRPr="00EC6AFD">
        <w:rPr>
          <w:sz w:val="26"/>
          <w:szCs w:val="26"/>
          <w:lang w:val="de-CH"/>
        </w:rPr>
        <w:t xml:space="preserve"> und nachträglich Fenster hineingesetzt. </w:t>
      </w:r>
      <w:r w:rsidR="009A6AEC" w:rsidRPr="00EC6AFD">
        <w:rPr>
          <w:sz w:val="26"/>
          <w:szCs w:val="26"/>
          <w:lang w:val="de-CH"/>
        </w:rPr>
        <w:t xml:space="preserve">Nein, ein Loch muss konstruiert werden, indem mehrere kleinere Planes rundum platziert werden. </w:t>
      </w:r>
    </w:p>
    <w:p w14:paraId="659F5630" w14:textId="70179BDA" w:rsidR="00FF37DA" w:rsidRPr="00EC6AFD" w:rsidRDefault="00FF37DA" w:rsidP="007D217A">
      <w:pPr>
        <w:pStyle w:val="berschrift2"/>
        <w:spacing w:line="360" w:lineRule="auto"/>
        <w:rPr>
          <w:lang w:val="de-CH"/>
        </w:rPr>
      </w:pPr>
      <w:r w:rsidRPr="00EC6AFD">
        <w:rPr>
          <w:lang w:val="de-CH"/>
        </w:rPr>
        <w:t>Importieren von Objekten</w:t>
      </w:r>
    </w:p>
    <w:p w14:paraId="1B1F311E" w14:textId="211DC829" w:rsidR="008812B8" w:rsidRPr="00EC6AFD" w:rsidRDefault="004B7255" w:rsidP="007D217A">
      <w:pPr>
        <w:spacing w:before="120" w:after="120" w:line="360" w:lineRule="auto"/>
        <w:rPr>
          <w:sz w:val="26"/>
          <w:szCs w:val="26"/>
          <w:lang w:val="de-CH"/>
        </w:rPr>
      </w:pPr>
      <w:r w:rsidRPr="00EC6AFD">
        <w:rPr>
          <w:sz w:val="26"/>
          <w:szCs w:val="26"/>
          <w:lang w:val="de-CH"/>
        </w:rPr>
        <w:t>Eine weitere kleinere Hürde stellt sich, sobald ein Objekt, eine Textur, oder eben eine Spielfigur für das Game gesucht wird. Standardmässig enthält Unity keine Gegenstände, aber viele können zusä</w:t>
      </w:r>
      <w:r w:rsidR="008812B8" w:rsidRPr="00EC6AFD">
        <w:rPr>
          <w:sz w:val="26"/>
          <w:szCs w:val="26"/>
          <w:lang w:val="de-CH"/>
        </w:rPr>
        <w:t>tzlich heruntergeladen werden.</w:t>
      </w:r>
      <w:r w:rsidR="00744F6E" w:rsidRPr="00EC6AFD">
        <w:rPr>
          <w:sz w:val="26"/>
          <w:szCs w:val="26"/>
          <w:lang w:val="de-CH"/>
        </w:rPr>
        <w:t xml:space="preserve"> Dazu </w:t>
      </w:r>
      <w:r w:rsidR="00126333">
        <w:rPr>
          <w:sz w:val="26"/>
          <w:szCs w:val="26"/>
          <w:lang w:val="de-CH"/>
        </w:rPr>
        <w:t>kann</w:t>
      </w:r>
      <w:r w:rsidR="00744F6E" w:rsidRPr="00EC6AFD">
        <w:rPr>
          <w:sz w:val="26"/>
          <w:szCs w:val="26"/>
          <w:lang w:val="de-CH"/>
        </w:rPr>
        <w:t xml:space="preserve"> der Asset Store </w:t>
      </w:r>
      <w:r w:rsidR="00126333">
        <w:rPr>
          <w:sz w:val="26"/>
          <w:szCs w:val="26"/>
          <w:lang w:val="de-CH"/>
        </w:rPr>
        <w:t xml:space="preserve">von Unity verwendet werden. Sucht man </w:t>
      </w:r>
      <w:r w:rsidR="00744F6E" w:rsidRPr="00EC6AFD">
        <w:rPr>
          <w:sz w:val="26"/>
          <w:szCs w:val="26"/>
          <w:lang w:val="de-CH"/>
        </w:rPr>
        <w:t>dort nach dem gewünschten Objekt, so findet sich sicherlich etwas Passendes. Allerdings meist nicht gratis. Da</w:t>
      </w:r>
      <w:r w:rsidR="00C4565F" w:rsidRPr="00EC6AFD">
        <w:rPr>
          <w:sz w:val="26"/>
          <w:szCs w:val="26"/>
          <w:lang w:val="de-CH"/>
        </w:rPr>
        <w:t xml:space="preserve"> das Projektbudget stark beschränkt war, wurde beschlossen, auf die s</w:t>
      </w:r>
      <w:r w:rsidR="00CC52DB" w:rsidRPr="00EC6AFD">
        <w:rPr>
          <w:sz w:val="26"/>
          <w:szCs w:val="26"/>
          <w:lang w:val="de-CH"/>
        </w:rPr>
        <w:t>chönen Dinge zu verzichten und mit den kostenlosen zurechtzukommen.</w:t>
      </w:r>
    </w:p>
    <w:p w14:paraId="1A228D4E" w14:textId="6415896A" w:rsidR="00CC52DB" w:rsidRPr="00EC6AFD" w:rsidRDefault="00E5494F" w:rsidP="00C66137">
      <w:pPr>
        <w:spacing w:before="240" w:after="120" w:line="360" w:lineRule="auto"/>
        <w:rPr>
          <w:sz w:val="26"/>
          <w:szCs w:val="26"/>
          <w:lang w:val="de-CH"/>
        </w:rPr>
      </w:pPr>
      <w:r w:rsidRPr="00EC6AFD">
        <w:rPr>
          <w:sz w:val="26"/>
          <w:szCs w:val="26"/>
          <w:lang w:val="de-CH"/>
        </w:rPr>
        <w:t>Wird e</w:t>
      </w:r>
      <w:r w:rsidR="00CC52DB" w:rsidRPr="00EC6AFD">
        <w:rPr>
          <w:sz w:val="26"/>
          <w:szCs w:val="26"/>
          <w:lang w:val="de-CH"/>
        </w:rPr>
        <w:t>in Objekt</w:t>
      </w:r>
      <w:r w:rsidRPr="00EC6AFD">
        <w:rPr>
          <w:sz w:val="26"/>
          <w:szCs w:val="26"/>
          <w:lang w:val="de-CH"/>
        </w:rPr>
        <w:t xml:space="preserve"> aus dem Asset Store heruntergeladen und dann in das Projekt importiert, kommt dieses nicht als einzelne Datei. Zu dem Modell selber gehören Texturen, Mesh und je nachdem noch zahlreiche andere Dateien. </w:t>
      </w:r>
      <w:r w:rsidR="007A0B45" w:rsidRPr="00EC6AFD">
        <w:rPr>
          <w:sz w:val="26"/>
          <w:szCs w:val="26"/>
          <w:lang w:val="de-CH"/>
        </w:rPr>
        <w:t>Wenn das Objekt in die Szene übernommen werden soll</w:t>
      </w:r>
      <w:r w:rsidR="00E105EF" w:rsidRPr="00EC6AFD">
        <w:rPr>
          <w:sz w:val="26"/>
          <w:szCs w:val="26"/>
          <w:lang w:val="de-CH"/>
        </w:rPr>
        <w:t xml:space="preserve">, kann die </w:t>
      </w:r>
      <w:r w:rsidR="00A37FE1">
        <w:rPr>
          <w:sz w:val="26"/>
          <w:szCs w:val="26"/>
          <w:lang w:val="de-CH"/>
        </w:rPr>
        <w:t>.fbx-</w:t>
      </w:r>
      <w:r w:rsidR="00E105EF" w:rsidRPr="00EC6AFD">
        <w:rPr>
          <w:sz w:val="26"/>
          <w:szCs w:val="26"/>
          <w:lang w:val="de-CH"/>
        </w:rPr>
        <w:t xml:space="preserve">Datei </w:t>
      </w:r>
      <w:r w:rsidR="00402760">
        <w:rPr>
          <w:sz w:val="26"/>
          <w:szCs w:val="26"/>
          <w:lang w:val="de-CH"/>
        </w:rPr>
        <w:t>(</w:t>
      </w:r>
      <w:r w:rsidR="00A37FE1">
        <w:rPr>
          <w:sz w:val="26"/>
          <w:szCs w:val="26"/>
          <w:lang w:val="de-CH"/>
        </w:rPr>
        <w:t>erkennbar am</w:t>
      </w:r>
      <w:r w:rsidR="00A37FE1" w:rsidRPr="00EC6AFD">
        <w:rPr>
          <w:sz w:val="26"/>
          <w:szCs w:val="26"/>
          <w:lang w:val="de-CH"/>
        </w:rPr>
        <w:t xml:space="preserve"> Play-Symbol</w:t>
      </w:r>
      <w:r w:rsidR="00402760">
        <w:rPr>
          <w:sz w:val="26"/>
          <w:szCs w:val="26"/>
          <w:lang w:val="de-CH"/>
        </w:rPr>
        <w:t>)</w:t>
      </w:r>
      <w:r w:rsidR="00E105EF" w:rsidRPr="00EC6AFD">
        <w:rPr>
          <w:sz w:val="26"/>
          <w:szCs w:val="26"/>
          <w:lang w:val="de-CH"/>
        </w:rPr>
        <w:t xml:space="preserve"> auf das Spielfeld gezogen und dort platziert werden.</w:t>
      </w:r>
      <w:r w:rsidR="005E079D" w:rsidRPr="00EC6AFD">
        <w:rPr>
          <w:sz w:val="26"/>
          <w:szCs w:val="26"/>
          <w:lang w:val="de-CH"/>
        </w:rPr>
        <w:t xml:space="preserve"> Dafür wird am besten die Tastenkombination Shift und Control verwendet</w:t>
      </w:r>
      <w:r w:rsidR="00E14AED">
        <w:rPr>
          <w:sz w:val="26"/>
          <w:szCs w:val="26"/>
          <w:lang w:val="de-CH"/>
        </w:rPr>
        <w:t xml:space="preserve">, damit das neue Objekt </w:t>
      </w:r>
      <w:r w:rsidR="006308BC" w:rsidRPr="00EC6AFD">
        <w:rPr>
          <w:sz w:val="26"/>
          <w:szCs w:val="26"/>
          <w:lang w:val="de-CH"/>
        </w:rPr>
        <w:t xml:space="preserve">an Wand und Boden </w:t>
      </w:r>
      <w:r w:rsidR="00CC2385">
        <w:rPr>
          <w:sz w:val="26"/>
          <w:szCs w:val="26"/>
          <w:lang w:val="de-CH"/>
        </w:rPr>
        <w:t xml:space="preserve">verankert </w:t>
      </w:r>
      <w:r w:rsidR="00E14AED">
        <w:rPr>
          <w:sz w:val="26"/>
          <w:szCs w:val="26"/>
          <w:lang w:val="de-CH"/>
        </w:rPr>
        <w:t>wird</w:t>
      </w:r>
      <w:r w:rsidR="006308BC" w:rsidRPr="00EC6AFD">
        <w:rPr>
          <w:sz w:val="26"/>
          <w:szCs w:val="26"/>
          <w:lang w:val="de-CH"/>
        </w:rPr>
        <w:t xml:space="preserve"> und nicht millimetergenau gesetzt werden </w:t>
      </w:r>
      <w:r w:rsidR="00E14AED">
        <w:rPr>
          <w:sz w:val="26"/>
          <w:szCs w:val="26"/>
          <w:lang w:val="de-CH"/>
        </w:rPr>
        <w:t>muss</w:t>
      </w:r>
      <w:r w:rsidR="00CC2385">
        <w:rPr>
          <w:sz w:val="26"/>
          <w:szCs w:val="26"/>
          <w:lang w:val="de-CH"/>
        </w:rPr>
        <w:t>. D</w:t>
      </w:r>
      <w:r w:rsidR="009F3F4D" w:rsidRPr="00EC6AFD">
        <w:rPr>
          <w:sz w:val="26"/>
          <w:szCs w:val="26"/>
          <w:lang w:val="de-CH"/>
        </w:rPr>
        <w:t xml:space="preserve">ies funktioniert jedoch nur, wenn Wände und Boden bereits einen </w:t>
      </w:r>
      <w:r w:rsidR="009F3F4D" w:rsidRPr="00E14AED">
        <w:rPr>
          <w:color w:val="FF0000"/>
          <w:sz w:val="26"/>
          <w:szCs w:val="26"/>
          <w:highlight w:val="yellow"/>
          <w:lang w:val="de-CH"/>
        </w:rPr>
        <w:t>Co</w:t>
      </w:r>
      <w:r w:rsidR="00CC2385" w:rsidRPr="00E14AED">
        <w:rPr>
          <w:color w:val="FF0000"/>
          <w:sz w:val="26"/>
          <w:szCs w:val="26"/>
          <w:highlight w:val="yellow"/>
          <w:lang w:val="de-CH"/>
        </w:rPr>
        <w:t>llider</w:t>
      </w:r>
      <w:r w:rsidR="00CC2385" w:rsidRPr="00E14AED">
        <w:rPr>
          <w:color w:val="FF0000"/>
          <w:sz w:val="26"/>
          <w:szCs w:val="26"/>
          <w:lang w:val="de-CH"/>
        </w:rPr>
        <w:t xml:space="preserve"> </w:t>
      </w:r>
      <w:r w:rsidR="00CC2385">
        <w:rPr>
          <w:sz w:val="26"/>
          <w:szCs w:val="26"/>
          <w:lang w:val="de-CH"/>
        </w:rPr>
        <w:t>zugeteilt erhalten haben</w:t>
      </w:r>
      <w:r w:rsidR="009F3F4D" w:rsidRPr="00EC6AFD">
        <w:rPr>
          <w:sz w:val="26"/>
          <w:szCs w:val="26"/>
          <w:lang w:val="de-CH"/>
        </w:rPr>
        <w:t xml:space="preserve">. </w:t>
      </w:r>
      <w:r w:rsidR="00763E5F">
        <w:rPr>
          <w:sz w:val="26"/>
          <w:szCs w:val="26"/>
          <w:lang w:val="de-CH"/>
        </w:rPr>
        <w:t>Möglicherweise</w:t>
      </w:r>
      <w:r w:rsidR="00E105EF" w:rsidRPr="00EC6AFD">
        <w:rPr>
          <w:sz w:val="26"/>
          <w:szCs w:val="26"/>
          <w:lang w:val="de-CH"/>
        </w:rPr>
        <w:t xml:space="preserve"> muss </w:t>
      </w:r>
      <w:r w:rsidR="00E14AED">
        <w:rPr>
          <w:sz w:val="26"/>
          <w:szCs w:val="26"/>
          <w:lang w:val="de-CH"/>
        </w:rPr>
        <w:t xml:space="preserve">dem neuen Objekt </w:t>
      </w:r>
      <w:r w:rsidR="00E105EF" w:rsidRPr="00EC6AFD">
        <w:rPr>
          <w:sz w:val="26"/>
          <w:szCs w:val="26"/>
          <w:lang w:val="de-CH"/>
        </w:rPr>
        <w:t>nu</w:t>
      </w:r>
      <w:r w:rsidR="002E1E63">
        <w:rPr>
          <w:sz w:val="26"/>
          <w:szCs w:val="26"/>
          <w:lang w:val="de-CH"/>
        </w:rPr>
        <w:t>r</w:t>
      </w:r>
      <w:r w:rsidR="00E105EF" w:rsidRPr="00EC6AFD">
        <w:rPr>
          <w:sz w:val="26"/>
          <w:szCs w:val="26"/>
          <w:lang w:val="de-CH"/>
        </w:rPr>
        <w:t xml:space="preserve"> ein Collider hinzugefügt werden und alles funktioniert, aber </w:t>
      </w:r>
      <w:r w:rsidR="00AD1FF5" w:rsidRPr="00EC6AFD">
        <w:rPr>
          <w:sz w:val="26"/>
          <w:szCs w:val="26"/>
          <w:lang w:val="de-CH"/>
        </w:rPr>
        <w:t>oft</w:t>
      </w:r>
      <w:r w:rsidR="00E105EF" w:rsidRPr="00EC6AFD">
        <w:rPr>
          <w:sz w:val="26"/>
          <w:szCs w:val="26"/>
          <w:lang w:val="de-CH"/>
        </w:rPr>
        <w:t xml:space="preserve"> wurde das Objekt für eine </w:t>
      </w:r>
      <w:r w:rsidR="002E1E63" w:rsidRPr="00EC6AFD">
        <w:rPr>
          <w:sz w:val="26"/>
          <w:szCs w:val="26"/>
          <w:lang w:val="de-CH"/>
        </w:rPr>
        <w:t>ältere</w:t>
      </w:r>
      <w:r w:rsidR="00E105EF" w:rsidRPr="00EC6AFD">
        <w:rPr>
          <w:sz w:val="26"/>
          <w:szCs w:val="26"/>
          <w:lang w:val="de-CH"/>
        </w:rPr>
        <w:t xml:space="preserve"> Unity-Version erstellt</w:t>
      </w:r>
      <w:r w:rsidR="00AD1FF5" w:rsidRPr="00EC6AFD">
        <w:rPr>
          <w:sz w:val="26"/>
          <w:szCs w:val="26"/>
          <w:lang w:val="de-CH"/>
        </w:rPr>
        <w:t xml:space="preserve"> und es gibt Probleme. Es kann vorkommen, dass das Objekt gar </w:t>
      </w:r>
      <w:r w:rsidR="006308BC" w:rsidRPr="00EC6AFD">
        <w:rPr>
          <w:sz w:val="26"/>
          <w:szCs w:val="26"/>
          <w:lang w:val="de-CH"/>
        </w:rPr>
        <w:t>nicht sichtbar ist. Ö</w:t>
      </w:r>
      <w:r w:rsidR="00AD1FF5" w:rsidRPr="00EC6AFD">
        <w:rPr>
          <w:sz w:val="26"/>
          <w:szCs w:val="26"/>
          <w:lang w:val="de-CH"/>
        </w:rPr>
        <w:t xml:space="preserve">fter ereignete sich, dass zuerst alles zu klappen schien. Das Objekt hat sogar </w:t>
      </w:r>
      <w:r w:rsidR="00AD1FF5" w:rsidRPr="00EC6AFD">
        <w:rPr>
          <w:sz w:val="26"/>
          <w:szCs w:val="26"/>
          <w:lang w:val="de-CH"/>
        </w:rPr>
        <w:lastRenderedPageBreak/>
        <w:t>schon einen Collider und somit auch die Möglichkeit, dass der Charakter damit interagiert; aber es gibt ke</w:t>
      </w:r>
      <w:r w:rsidR="00402760">
        <w:rPr>
          <w:sz w:val="26"/>
          <w:szCs w:val="26"/>
          <w:lang w:val="de-CH"/>
        </w:rPr>
        <w:t>ine Reaktion. Dies liegt daran</w:t>
      </w:r>
      <w:r w:rsidR="006308BC" w:rsidRPr="00EC6AFD">
        <w:rPr>
          <w:sz w:val="26"/>
          <w:szCs w:val="26"/>
          <w:lang w:val="de-CH"/>
        </w:rPr>
        <w:t xml:space="preserve">, </w:t>
      </w:r>
      <w:r w:rsidR="00AD1FF5" w:rsidRPr="00EC6AFD">
        <w:rPr>
          <w:sz w:val="26"/>
          <w:szCs w:val="26"/>
          <w:lang w:val="de-CH"/>
        </w:rPr>
        <w:t xml:space="preserve">dass bei den meisten heruntergeladenen Objekten durch die verschiedenen Unity-Versionen eine Verschiebung der Collider stattfindet. Das </w:t>
      </w:r>
      <w:r w:rsidR="00AD1FF5" w:rsidRPr="002E1E63">
        <w:rPr>
          <w:color w:val="FF0000"/>
          <w:sz w:val="26"/>
          <w:szCs w:val="26"/>
          <w:highlight w:val="yellow"/>
          <w:lang w:val="de-CH"/>
        </w:rPr>
        <w:t>Mesh</w:t>
      </w:r>
      <w:r w:rsidR="00AD1FF5" w:rsidRPr="002E1E63">
        <w:rPr>
          <w:color w:val="FF0000"/>
          <w:sz w:val="26"/>
          <w:szCs w:val="26"/>
          <w:lang w:val="de-CH"/>
        </w:rPr>
        <w:t xml:space="preserve"> </w:t>
      </w:r>
      <w:r w:rsidR="00AD1FF5" w:rsidRPr="00EC6AFD">
        <w:rPr>
          <w:sz w:val="26"/>
          <w:szCs w:val="26"/>
          <w:lang w:val="de-CH"/>
        </w:rPr>
        <w:t xml:space="preserve">befindet sich zwar auf dem </w:t>
      </w:r>
      <w:r w:rsidR="002E1E63">
        <w:rPr>
          <w:sz w:val="26"/>
          <w:szCs w:val="26"/>
          <w:lang w:val="de-CH"/>
        </w:rPr>
        <w:t>Spieleobjekt</w:t>
      </w:r>
      <w:r w:rsidR="00AD1FF5" w:rsidRPr="00EC6AFD">
        <w:rPr>
          <w:sz w:val="26"/>
          <w:szCs w:val="26"/>
          <w:lang w:val="de-CH"/>
        </w:rPr>
        <w:t>, aber der dazugehörige Collider ist weit hinten irgendwo im</w:t>
      </w:r>
      <w:r w:rsidR="00AD0B9C" w:rsidRPr="00EC6AFD">
        <w:rPr>
          <w:sz w:val="26"/>
          <w:szCs w:val="26"/>
          <w:lang w:val="de-CH"/>
        </w:rPr>
        <w:t xml:space="preserve"> N</w:t>
      </w:r>
      <w:r w:rsidR="00AD1FF5" w:rsidRPr="00EC6AFD">
        <w:rPr>
          <w:sz w:val="26"/>
          <w:szCs w:val="26"/>
          <w:lang w:val="de-CH"/>
        </w:rPr>
        <w:t>irgendwo.</w:t>
      </w:r>
      <w:r w:rsidR="00AD0B9C" w:rsidRPr="00EC6AFD">
        <w:rPr>
          <w:sz w:val="26"/>
          <w:szCs w:val="26"/>
          <w:lang w:val="de-CH"/>
        </w:rPr>
        <w:t xml:space="preserve"> Sobald das Problem bekannt ist, lässt es sich leicht beheben, indem der Collider an die gleichen Koordinaten wie das dazugehörige Objekt verschoben wird.</w:t>
      </w:r>
    </w:p>
    <w:p w14:paraId="535C81AD" w14:textId="737864E0" w:rsidR="00E51E64" w:rsidRDefault="00E51E64" w:rsidP="007D217A">
      <w:pPr>
        <w:pStyle w:val="berschrift2"/>
        <w:spacing w:line="360" w:lineRule="auto"/>
        <w:rPr>
          <w:lang w:val="de-CH"/>
        </w:rPr>
      </w:pPr>
      <w:r>
        <w:rPr>
          <w:lang w:val="de-CH"/>
        </w:rPr>
        <w:t>Kamerverfolgung der Spielfigur</w:t>
      </w:r>
    </w:p>
    <w:p w14:paraId="6CC2EBF2" w14:textId="5D9910FF" w:rsidR="00E51E64" w:rsidRDefault="00E51E64" w:rsidP="007D217A">
      <w:pPr>
        <w:spacing w:line="360" w:lineRule="auto"/>
        <w:rPr>
          <w:sz w:val="26"/>
          <w:szCs w:val="26"/>
          <w:lang w:val="de-CH"/>
        </w:rPr>
      </w:pPr>
      <w:r w:rsidRPr="00846AB9">
        <w:rPr>
          <w:sz w:val="26"/>
          <w:szCs w:val="26"/>
          <w:lang w:val="de-CH"/>
        </w:rPr>
        <w:t>In beinahe jedem Spiel ist es essentiell, dass der dargestellte Bildausschnitt auf die Spielfigur des Spielers fokussiert</w:t>
      </w:r>
      <w:r w:rsidR="00402760">
        <w:rPr>
          <w:sz w:val="26"/>
          <w:szCs w:val="26"/>
          <w:lang w:val="de-CH"/>
        </w:rPr>
        <w:t>. Insbesondere bei 3D</w:t>
      </w:r>
      <w:r w:rsidR="00846AB9" w:rsidRPr="00846AB9">
        <w:rPr>
          <w:sz w:val="26"/>
          <w:szCs w:val="26"/>
          <w:lang w:val="de-CH"/>
        </w:rPr>
        <w:t xml:space="preserve">-Spielen ist aber die Kameraverfolgung der Spielfigur nicht </w:t>
      </w:r>
      <w:r w:rsidR="00474950">
        <w:rPr>
          <w:sz w:val="26"/>
          <w:szCs w:val="26"/>
          <w:lang w:val="de-CH"/>
        </w:rPr>
        <w:t xml:space="preserve">immer </w:t>
      </w:r>
      <w:r w:rsidR="00846AB9" w:rsidRPr="00846AB9">
        <w:rPr>
          <w:sz w:val="26"/>
          <w:szCs w:val="26"/>
          <w:lang w:val="de-CH"/>
        </w:rPr>
        <w:t>ganz trivial.</w:t>
      </w:r>
    </w:p>
    <w:p w14:paraId="1130B3EE" w14:textId="1C480C86" w:rsidR="00474950" w:rsidRDefault="00474950" w:rsidP="007D217A">
      <w:pPr>
        <w:spacing w:line="360" w:lineRule="auto"/>
        <w:rPr>
          <w:sz w:val="26"/>
          <w:szCs w:val="26"/>
          <w:lang w:val="de-CH"/>
        </w:rPr>
      </w:pPr>
      <w:r>
        <w:rPr>
          <w:sz w:val="26"/>
          <w:szCs w:val="26"/>
          <w:lang w:val="de-CH"/>
        </w:rPr>
        <w:t>Unity bietet aber für diese Art von Problemen gute Lösungen. Im einfachsten Fall macht man aus der Kamera, die die Spielfigur verfolgen soll ein «Kind»-Objekt, indem man die Kamera in der Unity-Hierarchy zu einem Unterelement der Spielfigur macht. Somit vollführt die Kamer</w:t>
      </w:r>
      <w:r w:rsidR="0010460A">
        <w:rPr>
          <w:sz w:val="26"/>
          <w:szCs w:val="26"/>
          <w:lang w:val="de-CH"/>
        </w:rPr>
        <w:t>a die gleichen Transformationen</w:t>
      </w:r>
      <w:r>
        <w:rPr>
          <w:sz w:val="26"/>
          <w:szCs w:val="26"/>
          <w:lang w:val="de-CH"/>
        </w:rPr>
        <w:t xml:space="preserve"> wie die Spielfigur</w:t>
      </w:r>
      <w:r w:rsidR="0010460A">
        <w:rPr>
          <w:sz w:val="26"/>
          <w:szCs w:val="26"/>
          <w:lang w:val="de-CH"/>
        </w:rPr>
        <w:t>,</w:t>
      </w:r>
      <w:r>
        <w:rPr>
          <w:sz w:val="26"/>
          <w:szCs w:val="26"/>
          <w:lang w:val="de-CH"/>
        </w:rPr>
        <w:t xml:space="preserve"> ohne da</w:t>
      </w:r>
      <w:r w:rsidR="0010460A">
        <w:rPr>
          <w:sz w:val="26"/>
          <w:szCs w:val="26"/>
          <w:lang w:val="de-CH"/>
        </w:rPr>
        <w:t>s</w:t>
      </w:r>
      <w:r>
        <w:rPr>
          <w:sz w:val="26"/>
          <w:szCs w:val="26"/>
          <w:lang w:val="de-CH"/>
        </w:rPr>
        <w:t>s man eine Zeile Code schreiben muss.</w:t>
      </w:r>
    </w:p>
    <w:p w14:paraId="79F23AC2" w14:textId="0D95F889" w:rsidR="00255DD6" w:rsidRDefault="00474950" w:rsidP="007D217A">
      <w:pPr>
        <w:spacing w:line="360" w:lineRule="auto"/>
        <w:rPr>
          <w:sz w:val="26"/>
          <w:szCs w:val="26"/>
          <w:lang w:val="de-CH"/>
        </w:rPr>
      </w:pPr>
      <w:r>
        <w:rPr>
          <w:sz w:val="26"/>
          <w:szCs w:val="26"/>
          <w:lang w:val="de-CH"/>
        </w:rPr>
        <w:t>Dieser Ansa</w:t>
      </w:r>
      <w:r w:rsidR="00255DD6">
        <w:rPr>
          <w:sz w:val="26"/>
          <w:szCs w:val="26"/>
          <w:lang w:val="de-CH"/>
        </w:rPr>
        <w:t>tz hat aber seine Limitationen. Soll z.B. eine rollende Kugel verfolgt werden, würde die Kamera die Rotation der Kugel ebenfalls durchführen und beim Spieler höchstens für Übelkeit sorgen. I</w:t>
      </w:r>
      <w:r w:rsidR="0010460A">
        <w:rPr>
          <w:sz w:val="26"/>
          <w:szCs w:val="26"/>
          <w:lang w:val="de-CH"/>
        </w:rPr>
        <w:t>n</w:t>
      </w:r>
      <w:r w:rsidR="00255DD6">
        <w:rPr>
          <w:sz w:val="26"/>
          <w:szCs w:val="26"/>
          <w:lang w:val="de-CH"/>
        </w:rPr>
        <w:t xml:space="preserve"> diesem Fall kann ein Script die Kameraführung übernehmen.</w:t>
      </w:r>
    </w:p>
    <w:p w14:paraId="4D6C5BF0" w14:textId="77777777" w:rsidR="006829C0" w:rsidRDefault="006829C0" w:rsidP="00172675">
      <w:pPr>
        <w:spacing w:line="276" w:lineRule="auto"/>
        <w:rPr>
          <w:sz w:val="26"/>
          <w:szCs w:val="26"/>
          <w:lang w:val="de-CH"/>
        </w:rPr>
      </w:pPr>
    </w:p>
    <w:p w14:paraId="0B33347C" w14:textId="77777777" w:rsidR="006829C0" w:rsidRPr="00082CE6" w:rsidRDefault="006829C0" w:rsidP="006829C0">
      <w:pPr>
        <w:shd w:val="clear" w:color="auto" w:fill="FFFFFF"/>
        <w:rPr>
          <w:rStyle w:val="sc0"/>
          <w:lang w:val="de-CH"/>
        </w:rPr>
      </w:pPr>
      <w:r w:rsidRPr="00082CE6">
        <w:rPr>
          <w:rStyle w:val="sc51"/>
          <w:lang w:val="de-CH"/>
        </w:rPr>
        <w:t>public</w:t>
      </w:r>
      <w:r w:rsidRPr="00082CE6">
        <w:rPr>
          <w:rStyle w:val="sc0"/>
          <w:lang w:val="de-CH"/>
        </w:rPr>
        <w:t xml:space="preserve"> </w:t>
      </w:r>
      <w:r w:rsidRPr="00082CE6">
        <w:rPr>
          <w:rStyle w:val="sc161"/>
          <w:lang w:val="de-CH"/>
        </w:rPr>
        <w:t>class</w:t>
      </w:r>
      <w:r w:rsidRPr="00082CE6">
        <w:rPr>
          <w:rStyle w:val="sc0"/>
          <w:lang w:val="de-CH"/>
        </w:rPr>
        <w:t xml:space="preserve"> </w:t>
      </w:r>
      <w:r w:rsidRPr="00082CE6">
        <w:rPr>
          <w:rStyle w:val="sc11"/>
          <w:lang w:val="de-CH"/>
        </w:rPr>
        <w:t>CameraController</w:t>
      </w:r>
      <w:r w:rsidRPr="00082CE6">
        <w:rPr>
          <w:rStyle w:val="sc0"/>
          <w:lang w:val="de-CH"/>
        </w:rPr>
        <w:t xml:space="preserve"> </w:t>
      </w:r>
      <w:r w:rsidRPr="00082CE6">
        <w:rPr>
          <w:rStyle w:val="sc101"/>
          <w:lang w:val="de-CH"/>
        </w:rPr>
        <w:t>:</w:t>
      </w:r>
      <w:r w:rsidRPr="00082CE6">
        <w:rPr>
          <w:rStyle w:val="sc0"/>
          <w:lang w:val="de-CH"/>
        </w:rPr>
        <w:t xml:space="preserve"> </w:t>
      </w:r>
      <w:r w:rsidRPr="00082CE6">
        <w:rPr>
          <w:rStyle w:val="sc11"/>
          <w:lang w:val="de-CH"/>
        </w:rPr>
        <w:t>MonoBehaviour</w:t>
      </w:r>
    </w:p>
    <w:p w14:paraId="4671307E" w14:textId="77777777" w:rsidR="006829C0" w:rsidRPr="00763CD7" w:rsidRDefault="006829C0" w:rsidP="006829C0">
      <w:pPr>
        <w:shd w:val="clear" w:color="auto" w:fill="FFFFFF"/>
        <w:rPr>
          <w:rStyle w:val="sc0"/>
          <w:lang w:val="de-CH"/>
        </w:rPr>
      </w:pPr>
      <w:r w:rsidRPr="00763CD7">
        <w:rPr>
          <w:rStyle w:val="sc101"/>
          <w:lang w:val="de-CH"/>
        </w:rPr>
        <w:t>{</w:t>
      </w:r>
    </w:p>
    <w:p w14:paraId="7F5E3B7E" w14:textId="77777777" w:rsidR="006829C0" w:rsidRDefault="006829C0" w:rsidP="006829C0">
      <w:pPr>
        <w:shd w:val="clear" w:color="auto" w:fill="FFFFFF"/>
        <w:rPr>
          <w:rStyle w:val="sc0"/>
        </w:rPr>
      </w:pPr>
      <w:r w:rsidRPr="00763CD7">
        <w:rPr>
          <w:rStyle w:val="sc0"/>
          <w:lang w:val="de-CH"/>
        </w:rPr>
        <w:t xml:space="preserve">    </w:t>
      </w:r>
      <w:r>
        <w:rPr>
          <w:rStyle w:val="sc51"/>
        </w:rPr>
        <w:t>public</w:t>
      </w:r>
      <w:r>
        <w:rPr>
          <w:rStyle w:val="sc0"/>
        </w:rPr>
        <w:t xml:space="preserve"> </w:t>
      </w:r>
      <w:r>
        <w:rPr>
          <w:rStyle w:val="sc11"/>
        </w:rPr>
        <w:t>GameObject</w:t>
      </w:r>
      <w:r>
        <w:rPr>
          <w:rStyle w:val="sc0"/>
        </w:rPr>
        <w:t xml:space="preserve"> </w:t>
      </w:r>
      <w:r>
        <w:rPr>
          <w:rStyle w:val="sc11"/>
        </w:rPr>
        <w:t>player</w:t>
      </w:r>
      <w:r>
        <w:rPr>
          <w:rStyle w:val="sc101"/>
        </w:rPr>
        <w:t>;</w:t>
      </w:r>
    </w:p>
    <w:p w14:paraId="5D1D5C4A" w14:textId="77777777" w:rsidR="006829C0" w:rsidRDefault="006829C0" w:rsidP="006829C0">
      <w:pPr>
        <w:shd w:val="clear" w:color="auto" w:fill="FFFFFF"/>
        <w:rPr>
          <w:rStyle w:val="sc0"/>
        </w:rPr>
      </w:pPr>
    </w:p>
    <w:p w14:paraId="4A6A651D" w14:textId="77777777" w:rsidR="006829C0" w:rsidRDefault="006829C0" w:rsidP="006829C0">
      <w:pPr>
        <w:shd w:val="clear" w:color="auto" w:fill="FFFFFF"/>
        <w:rPr>
          <w:rStyle w:val="sc0"/>
        </w:rPr>
      </w:pPr>
      <w:r>
        <w:rPr>
          <w:rStyle w:val="sc0"/>
        </w:rPr>
        <w:t xml:space="preserve">    </w:t>
      </w:r>
      <w:r>
        <w:rPr>
          <w:rStyle w:val="sc51"/>
        </w:rPr>
        <w:t>private</w:t>
      </w:r>
      <w:r>
        <w:rPr>
          <w:rStyle w:val="sc0"/>
        </w:rPr>
        <w:t xml:space="preserve"> </w:t>
      </w:r>
      <w:r>
        <w:rPr>
          <w:rStyle w:val="sc11"/>
        </w:rPr>
        <w:t>Vector3</w:t>
      </w:r>
      <w:r>
        <w:rPr>
          <w:rStyle w:val="sc0"/>
        </w:rPr>
        <w:t xml:space="preserve"> </w:t>
      </w:r>
      <w:r>
        <w:rPr>
          <w:rStyle w:val="sc11"/>
        </w:rPr>
        <w:t>offset</w:t>
      </w:r>
      <w:r>
        <w:rPr>
          <w:rStyle w:val="sc101"/>
        </w:rPr>
        <w:t>;</w:t>
      </w:r>
    </w:p>
    <w:p w14:paraId="6EB5E864" w14:textId="77777777" w:rsidR="006829C0" w:rsidRDefault="006829C0" w:rsidP="006829C0">
      <w:pPr>
        <w:shd w:val="clear" w:color="auto" w:fill="FFFFFF"/>
        <w:rPr>
          <w:rStyle w:val="sc0"/>
        </w:rPr>
      </w:pPr>
    </w:p>
    <w:p w14:paraId="53A142E2" w14:textId="77777777" w:rsidR="006829C0" w:rsidRDefault="006829C0" w:rsidP="006829C0">
      <w:pPr>
        <w:shd w:val="clear" w:color="auto" w:fill="FFFFFF"/>
        <w:rPr>
          <w:rStyle w:val="sc0"/>
        </w:rPr>
      </w:pPr>
      <w:r>
        <w:rPr>
          <w:rStyle w:val="sc0"/>
        </w:rPr>
        <w:t xml:space="preserve">    </w:t>
      </w:r>
      <w:r>
        <w:rPr>
          <w:rStyle w:val="sc161"/>
        </w:rPr>
        <w:t>void</w:t>
      </w:r>
      <w:r>
        <w:rPr>
          <w:rStyle w:val="sc0"/>
        </w:rPr>
        <w:t xml:space="preserve"> </w:t>
      </w:r>
      <w:r>
        <w:rPr>
          <w:rStyle w:val="sc11"/>
        </w:rPr>
        <w:t>Start</w:t>
      </w:r>
      <w:r>
        <w:rPr>
          <w:rStyle w:val="sc101"/>
        </w:rPr>
        <w:t>()</w:t>
      </w:r>
    </w:p>
    <w:p w14:paraId="6C8FA9FF" w14:textId="77777777" w:rsidR="006829C0" w:rsidRDefault="006829C0" w:rsidP="006829C0">
      <w:pPr>
        <w:shd w:val="clear" w:color="auto" w:fill="FFFFFF"/>
        <w:rPr>
          <w:rStyle w:val="sc0"/>
        </w:rPr>
      </w:pPr>
      <w:r>
        <w:rPr>
          <w:rStyle w:val="sc0"/>
        </w:rPr>
        <w:t xml:space="preserve">    </w:t>
      </w:r>
      <w:r>
        <w:rPr>
          <w:rStyle w:val="sc101"/>
        </w:rPr>
        <w:t>{</w:t>
      </w:r>
    </w:p>
    <w:p w14:paraId="5E7989EE" w14:textId="77777777" w:rsidR="006829C0" w:rsidRDefault="006829C0" w:rsidP="006829C0">
      <w:pPr>
        <w:shd w:val="clear" w:color="auto" w:fill="FFFFFF"/>
        <w:rPr>
          <w:rStyle w:val="sc0"/>
        </w:rPr>
      </w:pPr>
      <w:r>
        <w:rPr>
          <w:rStyle w:val="sc0"/>
        </w:rPr>
        <w:t xml:space="preserve">        </w:t>
      </w:r>
      <w:r>
        <w:rPr>
          <w:rStyle w:val="sc11"/>
        </w:rPr>
        <w:t>offset</w:t>
      </w:r>
      <w:r>
        <w:rPr>
          <w:rStyle w:val="sc0"/>
        </w:rPr>
        <w:t xml:space="preserve"> </w:t>
      </w:r>
      <w:r>
        <w:rPr>
          <w:rStyle w:val="sc101"/>
        </w:rPr>
        <w:t>=</w:t>
      </w:r>
      <w:r>
        <w:rPr>
          <w:rStyle w:val="sc0"/>
        </w:rPr>
        <w:t xml:space="preserve"> </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player</w:t>
      </w:r>
      <w:r>
        <w:rPr>
          <w:rStyle w:val="sc101"/>
        </w:rPr>
        <w:t>.</w:t>
      </w:r>
      <w:r>
        <w:rPr>
          <w:rStyle w:val="sc11"/>
        </w:rPr>
        <w:t>transform</w:t>
      </w:r>
      <w:r>
        <w:rPr>
          <w:rStyle w:val="sc101"/>
        </w:rPr>
        <w:t>.</w:t>
      </w:r>
      <w:r>
        <w:rPr>
          <w:rStyle w:val="sc11"/>
        </w:rPr>
        <w:t>position</w:t>
      </w:r>
      <w:r>
        <w:rPr>
          <w:rStyle w:val="sc101"/>
        </w:rPr>
        <w:t>;</w:t>
      </w:r>
    </w:p>
    <w:p w14:paraId="77AD57AF" w14:textId="77777777" w:rsidR="006829C0" w:rsidRDefault="006829C0" w:rsidP="006829C0">
      <w:pPr>
        <w:shd w:val="clear" w:color="auto" w:fill="FFFFFF"/>
        <w:rPr>
          <w:rStyle w:val="sc0"/>
        </w:rPr>
      </w:pPr>
      <w:r>
        <w:rPr>
          <w:rStyle w:val="sc0"/>
        </w:rPr>
        <w:t xml:space="preserve">    </w:t>
      </w:r>
      <w:r>
        <w:rPr>
          <w:rStyle w:val="sc101"/>
        </w:rPr>
        <w:t>}</w:t>
      </w:r>
    </w:p>
    <w:p w14:paraId="5009C7D0" w14:textId="77777777" w:rsidR="006829C0" w:rsidRDefault="006829C0" w:rsidP="006829C0">
      <w:pPr>
        <w:shd w:val="clear" w:color="auto" w:fill="FFFFFF"/>
        <w:rPr>
          <w:rStyle w:val="sc0"/>
        </w:rPr>
      </w:pPr>
    </w:p>
    <w:p w14:paraId="22435E7D" w14:textId="77777777" w:rsidR="006829C0" w:rsidRDefault="006829C0" w:rsidP="006829C0">
      <w:pPr>
        <w:shd w:val="clear" w:color="auto" w:fill="FFFFFF"/>
        <w:rPr>
          <w:rStyle w:val="sc0"/>
        </w:rPr>
      </w:pPr>
      <w:r>
        <w:rPr>
          <w:rStyle w:val="sc0"/>
        </w:rPr>
        <w:t xml:space="preserve">    </w:t>
      </w:r>
      <w:r>
        <w:rPr>
          <w:rStyle w:val="sc161"/>
        </w:rPr>
        <w:t>void</w:t>
      </w:r>
      <w:r>
        <w:rPr>
          <w:rStyle w:val="sc0"/>
        </w:rPr>
        <w:t xml:space="preserve"> </w:t>
      </w:r>
      <w:r>
        <w:rPr>
          <w:rStyle w:val="sc11"/>
        </w:rPr>
        <w:t>LateUpdate</w:t>
      </w:r>
      <w:r>
        <w:rPr>
          <w:rStyle w:val="sc101"/>
        </w:rPr>
        <w:t>()</w:t>
      </w:r>
    </w:p>
    <w:p w14:paraId="0D8CB8C8" w14:textId="77777777" w:rsidR="006829C0" w:rsidRDefault="006829C0" w:rsidP="006829C0">
      <w:pPr>
        <w:shd w:val="clear" w:color="auto" w:fill="FFFFFF"/>
        <w:rPr>
          <w:rStyle w:val="sc0"/>
        </w:rPr>
      </w:pPr>
      <w:r>
        <w:rPr>
          <w:rStyle w:val="sc0"/>
        </w:rPr>
        <w:t xml:space="preserve">    </w:t>
      </w:r>
      <w:r>
        <w:rPr>
          <w:rStyle w:val="sc101"/>
        </w:rPr>
        <w:t>{</w:t>
      </w:r>
    </w:p>
    <w:p w14:paraId="6A997C30" w14:textId="77777777" w:rsidR="006829C0" w:rsidRDefault="006829C0" w:rsidP="006829C0">
      <w:pPr>
        <w:shd w:val="clear" w:color="auto" w:fill="FFFFFF"/>
        <w:rPr>
          <w:rStyle w:val="sc0"/>
        </w:rPr>
      </w:pPr>
      <w:r>
        <w:rPr>
          <w:rStyle w:val="sc0"/>
        </w:rPr>
        <w:t xml:space="preserve">        </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player</w:t>
      </w:r>
      <w:r>
        <w:rPr>
          <w:rStyle w:val="sc101"/>
        </w:rPr>
        <w:t>.</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offset</w:t>
      </w:r>
      <w:r>
        <w:rPr>
          <w:rStyle w:val="sc101"/>
        </w:rPr>
        <w:t>;</w:t>
      </w:r>
    </w:p>
    <w:p w14:paraId="1D3E2BBC" w14:textId="77777777" w:rsidR="006829C0" w:rsidRPr="00082CE6" w:rsidRDefault="006829C0" w:rsidP="006829C0">
      <w:pPr>
        <w:shd w:val="clear" w:color="auto" w:fill="FFFFFF"/>
        <w:rPr>
          <w:rStyle w:val="sc0"/>
          <w:lang w:val="de-CH"/>
        </w:rPr>
      </w:pPr>
      <w:r>
        <w:rPr>
          <w:rStyle w:val="sc0"/>
        </w:rPr>
        <w:t xml:space="preserve">    </w:t>
      </w:r>
      <w:r w:rsidRPr="00082CE6">
        <w:rPr>
          <w:rStyle w:val="sc101"/>
          <w:lang w:val="de-CH"/>
        </w:rPr>
        <w:t>}</w:t>
      </w:r>
    </w:p>
    <w:p w14:paraId="75208D28" w14:textId="77777777" w:rsidR="006829C0" w:rsidRPr="00082CE6" w:rsidRDefault="006829C0" w:rsidP="006829C0">
      <w:pPr>
        <w:shd w:val="clear" w:color="auto" w:fill="FFFFFF"/>
        <w:rPr>
          <w:lang w:val="de-CH"/>
        </w:rPr>
      </w:pPr>
      <w:r w:rsidRPr="00082CE6">
        <w:rPr>
          <w:rStyle w:val="sc101"/>
          <w:lang w:val="de-CH"/>
        </w:rPr>
        <w:t>}</w:t>
      </w:r>
    </w:p>
    <w:p w14:paraId="33391872" w14:textId="0336C9E3" w:rsidR="00E51E64" w:rsidRDefault="00255DD6" w:rsidP="007D217A">
      <w:pPr>
        <w:spacing w:before="240" w:after="120" w:line="360" w:lineRule="auto"/>
        <w:rPr>
          <w:sz w:val="26"/>
          <w:szCs w:val="26"/>
          <w:lang w:val="de-CH"/>
        </w:rPr>
      </w:pPr>
      <w:r>
        <w:rPr>
          <w:sz w:val="26"/>
          <w:szCs w:val="26"/>
          <w:lang w:val="de-CH"/>
        </w:rPr>
        <w:lastRenderedPageBreak/>
        <w:t xml:space="preserve">Dieses Script speichert beim Start des Spiels die relative Position </w:t>
      </w:r>
      <w:r w:rsidR="00402760">
        <w:rPr>
          <w:sz w:val="26"/>
          <w:szCs w:val="26"/>
          <w:lang w:val="de-CH"/>
        </w:rPr>
        <w:t>der Kamera zur Spielfigur als 3D</w:t>
      </w:r>
      <w:r>
        <w:rPr>
          <w:sz w:val="26"/>
          <w:szCs w:val="26"/>
          <w:lang w:val="de-CH"/>
        </w:rPr>
        <w:t>-Vektor. Die überschriebene Methode «LateUpdate» holt die neue Position der Spielfigur und positioniert die Kamera relativ zur Spielfigur neu. Die Methode «LateUpdate» wird bewusst verwendet, damit die Kameraneupositionierung möglichst nach der Positionsänderung der Spielfigur durchgeführt wird.</w:t>
      </w:r>
    </w:p>
    <w:p w14:paraId="16F36F41" w14:textId="655E0509" w:rsidR="00126E43" w:rsidRDefault="002D76B2" w:rsidP="007D217A">
      <w:pPr>
        <w:pStyle w:val="berschrift2"/>
        <w:spacing w:line="360" w:lineRule="auto"/>
        <w:rPr>
          <w:lang w:val="de-CH"/>
        </w:rPr>
      </w:pPr>
      <w:r>
        <w:rPr>
          <w:lang w:val="de-CH"/>
        </w:rPr>
        <w:t>Navigation</w:t>
      </w:r>
    </w:p>
    <w:p w14:paraId="4AFD21EA" w14:textId="67EBBDFD" w:rsidR="002D76B2" w:rsidRPr="002D76B2" w:rsidRDefault="002D76B2" w:rsidP="007D217A">
      <w:pPr>
        <w:spacing w:line="360" w:lineRule="auto"/>
        <w:rPr>
          <w:sz w:val="26"/>
          <w:szCs w:val="26"/>
          <w:lang w:val="de-CH"/>
        </w:rPr>
      </w:pPr>
      <w:r w:rsidRPr="002D76B2">
        <w:rPr>
          <w:sz w:val="26"/>
          <w:szCs w:val="26"/>
          <w:lang w:val="de-CH"/>
        </w:rPr>
        <w:t xml:space="preserve">Eine oft auftauchende Aufgabe </w:t>
      </w:r>
      <w:r>
        <w:rPr>
          <w:sz w:val="26"/>
          <w:szCs w:val="26"/>
          <w:lang w:val="de-CH"/>
        </w:rPr>
        <w:t>in</w:t>
      </w:r>
      <w:r w:rsidRPr="002D76B2">
        <w:rPr>
          <w:sz w:val="26"/>
          <w:szCs w:val="26"/>
          <w:lang w:val="de-CH"/>
        </w:rPr>
        <w:t xml:space="preserve"> Spielen ist, dass man seine Spielfigur an einen bestimmten Ort auf dem Spielfeld hinbewegen will. Bei Computerspielen mit Maussteuerung hat es sich eingebürgert, dass man auf den Ort</w:t>
      </w:r>
      <w:r w:rsidR="00402760">
        <w:rPr>
          <w:sz w:val="26"/>
          <w:szCs w:val="26"/>
          <w:lang w:val="de-CH"/>
        </w:rPr>
        <w:t>,</w:t>
      </w:r>
      <w:r w:rsidRPr="002D76B2">
        <w:rPr>
          <w:sz w:val="26"/>
          <w:szCs w:val="26"/>
          <w:lang w:val="de-CH"/>
        </w:rPr>
        <w:t xml:space="preserve"> wo sich die Spielfigur hinbewegen soll klickt, um die Figur zu veranlassen sich an diesen Ort zu bewegen.</w:t>
      </w:r>
    </w:p>
    <w:p w14:paraId="6C0AEF43" w14:textId="409C44EE" w:rsidR="002D76B2" w:rsidRDefault="002D76B2" w:rsidP="007D217A">
      <w:pPr>
        <w:spacing w:line="360" w:lineRule="auto"/>
        <w:rPr>
          <w:sz w:val="26"/>
          <w:szCs w:val="26"/>
          <w:lang w:val="de-CH"/>
        </w:rPr>
      </w:pPr>
      <w:r w:rsidRPr="002D76B2">
        <w:rPr>
          <w:sz w:val="26"/>
          <w:szCs w:val="26"/>
          <w:lang w:val="de-CH"/>
        </w:rPr>
        <w:t>Bei Unity wird diese Art der Maussteuerung standardmässig mit Raytracing und einem Navigation</w:t>
      </w:r>
      <w:r>
        <w:rPr>
          <w:sz w:val="26"/>
          <w:szCs w:val="26"/>
          <w:lang w:val="de-CH"/>
        </w:rPr>
        <w:t xml:space="preserve"> A</w:t>
      </w:r>
      <w:r w:rsidRPr="002D76B2">
        <w:rPr>
          <w:sz w:val="26"/>
          <w:szCs w:val="26"/>
          <w:lang w:val="de-CH"/>
        </w:rPr>
        <w:t>gent gelöst, beides Komponeten, die</w:t>
      </w:r>
      <w:r>
        <w:rPr>
          <w:sz w:val="26"/>
          <w:szCs w:val="26"/>
          <w:lang w:val="de-CH"/>
        </w:rPr>
        <w:t xml:space="preserve"> Unity von Haus aus beinhaltet.</w:t>
      </w:r>
    </w:p>
    <w:p w14:paraId="311D0594" w14:textId="2CC8B40B" w:rsidR="002D76B2" w:rsidRDefault="002D76B2" w:rsidP="007D217A">
      <w:pPr>
        <w:spacing w:line="360" w:lineRule="auto"/>
        <w:rPr>
          <w:sz w:val="26"/>
          <w:szCs w:val="26"/>
          <w:lang w:val="de-CH"/>
        </w:rPr>
      </w:pPr>
      <w:r>
        <w:rPr>
          <w:sz w:val="26"/>
          <w:szCs w:val="26"/>
          <w:lang w:val="de-CH"/>
        </w:rPr>
        <w:t>Der Navigation Agent kann einem beliebigen Game Object in Unity hinzugefügt werden. Die Komponente berechnet den Pfad für das Game Object und kann gegeben falls auch Hindernissen ausweichen, indem jeweils ein neuer Pfad berechnet wird. Um die Pfadberechnungen während der Laufzeit des Spiels zu vereinfachen, wird ein Navigation Mesh erzeugt. Der Navigation Mesh kennt alle statischen (d.h. zur Laufzeit nicht veränderlichen</w:t>
      </w:r>
      <w:r w:rsidR="00AA1559">
        <w:rPr>
          <w:sz w:val="26"/>
          <w:szCs w:val="26"/>
          <w:lang w:val="de-CH"/>
        </w:rPr>
        <w:t>) Objekte im Spiel und beinhaltet alle «begehbaren» Flächen im Spiel.</w:t>
      </w:r>
      <w:r w:rsidR="00577E31">
        <w:rPr>
          <w:sz w:val="26"/>
          <w:szCs w:val="26"/>
          <w:lang w:val="de-CH"/>
        </w:rPr>
        <w:t xml:space="preserve"> Mithilfe dieses Navigation Mesh können die verwendeten Navigation Agent sich auf dem Spielfeld orientieren.</w:t>
      </w:r>
    </w:p>
    <w:p w14:paraId="2AAFD59A" w14:textId="7AEE8775" w:rsidR="00577E31" w:rsidRDefault="00577E31" w:rsidP="007D217A">
      <w:pPr>
        <w:spacing w:line="360" w:lineRule="auto"/>
        <w:rPr>
          <w:sz w:val="26"/>
          <w:szCs w:val="26"/>
          <w:lang w:val="de-CH"/>
        </w:rPr>
      </w:pPr>
      <w:r>
        <w:rPr>
          <w:sz w:val="26"/>
          <w:szCs w:val="26"/>
          <w:lang w:val="de-CH"/>
        </w:rPr>
        <w:t xml:space="preserve">Damit der Navigation Agent ein Game Object bewegt, muss ihm zuerst ein Zielpunkt angegeben werden. Dies kann mit Raytracing bewerkstelligt werden. Als erstes erstellt man dazu ein Ray-Objekt, das von der Kamera aus Richtung Mauszeiger zeigt. Dieses Ray-Objekt wird der Raytracing-Funktion von Unity mitgegeben. Raytracing </w:t>
      </w:r>
      <w:r w:rsidR="00C44335">
        <w:rPr>
          <w:sz w:val="26"/>
          <w:szCs w:val="26"/>
          <w:lang w:val="de-CH"/>
        </w:rPr>
        <w:t xml:space="preserve">verfolgt diesen «Strahl» und kontrolliert, ob es zu einer Kollision mit einem anderen Game Object kommt. Falls es eine solche Kollision gibt, können die Koordinaten ausgelesen werden und dem </w:t>
      </w:r>
      <w:r w:rsidR="00607593">
        <w:rPr>
          <w:sz w:val="26"/>
          <w:szCs w:val="26"/>
          <w:lang w:val="de-CH"/>
        </w:rPr>
        <w:t>Navigation</w:t>
      </w:r>
      <w:r w:rsidR="00C44335">
        <w:rPr>
          <w:sz w:val="26"/>
          <w:szCs w:val="26"/>
          <w:lang w:val="de-CH"/>
        </w:rPr>
        <w:t xml:space="preserve"> Agent übergeben werden.</w:t>
      </w:r>
      <w:r w:rsidR="00607593">
        <w:rPr>
          <w:sz w:val="26"/>
          <w:szCs w:val="26"/>
          <w:lang w:val="de-CH"/>
        </w:rPr>
        <w:t xml:space="preserve"> Der Navigation Agent berechnet dann mithilfe des Navigation Mesh den Pfad zum Zielpunkt und bewegt das Game Object dorthin.</w:t>
      </w:r>
    </w:p>
    <w:p w14:paraId="2BCF81E0" w14:textId="18AF9E7A" w:rsidR="00607593" w:rsidRPr="002D76B2" w:rsidRDefault="00220C1D" w:rsidP="007D217A">
      <w:pPr>
        <w:pStyle w:val="berschrift2"/>
        <w:spacing w:line="360" w:lineRule="auto"/>
        <w:rPr>
          <w:lang w:val="de-CH"/>
        </w:rPr>
      </w:pPr>
      <w:r>
        <w:rPr>
          <w:lang w:val="de-CH"/>
        </w:rPr>
        <w:lastRenderedPageBreak/>
        <w:t>Kollisionen</w:t>
      </w:r>
    </w:p>
    <w:p w14:paraId="62F4235A" w14:textId="0AB19DBC" w:rsidR="002D76B2" w:rsidRDefault="00220C1D" w:rsidP="007D217A">
      <w:pPr>
        <w:spacing w:line="360" w:lineRule="auto"/>
        <w:rPr>
          <w:sz w:val="26"/>
          <w:szCs w:val="26"/>
          <w:lang w:val="de-CH"/>
        </w:rPr>
      </w:pPr>
      <w:r w:rsidRPr="001154BD">
        <w:rPr>
          <w:sz w:val="26"/>
          <w:szCs w:val="26"/>
          <w:lang w:val="de-CH"/>
        </w:rPr>
        <w:t>Eine wichtige Mechanik in Computerspielen ist die Auswertung von Kolli</w:t>
      </w:r>
      <w:r w:rsidR="0020378D">
        <w:rPr>
          <w:sz w:val="26"/>
          <w:szCs w:val="26"/>
          <w:lang w:val="de-CH"/>
        </w:rPr>
        <w:t>sionen zwischen Spielelementen, so sollen z.B. Münzen vom Spieler aufgelesen werden und Berührungen mit dem Gegner zu Schäden führen.</w:t>
      </w:r>
    </w:p>
    <w:p w14:paraId="5AFCDBF5" w14:textId="1658D281" w:rsidR="0020378D" w:rsidRDefault="0020378D" w:rsidP="007D217A">
      <w:pPr>
        <w:spacing w:line="360" w:lineRule="auto"/>
        <w:rPr>
          <w:sz w:val="26"/>
          <w:szCs w:val="26"/>
          <w:lang w:val="de-CH"/>
        </w:rPr>
      </w:pPr>
      <w:r>
        <w:rPr>
          <w:sz w:val="26"/>
          <w:szCs w:val="26"/>
          <w:lang w:val="de-CH"/>
        </w:rPr>
        <w:t>In Unity gibt es zur Auswertung von Kollisionen eine eigene Komponentengruppe, die verschiedene Formen von «Colliders» mitbringt. Diese Collider-Komponenten können den entsprechenden Game Object hinzugefügt werden.</w:t>
      </w:r>
    </w:p>
    <w:p w14:paraId="2CF0E538" w14:textId="09CF7FB4" w:rsidR="00CE02BD" w:rsidRDefault="0020378D" w:rsidP="007D217A">
      <w:pPr>
        <w:spacing w:line="360" w:lineRule="auto"/>
        <w:rPr>
          <w:sz w:val="26"/>
          <w:szCs w:val="26"/>
          <w:lang w:val="de-CH"/>
        </w:rPr>
      </w:pPr>
      <w:r>
        <w:rPr>
          <w:sz w:val="26"/>
          <w:szCs w:val="26"/>
          <w:lang w:val="de-CH"/>
        </w:rPr>
        <w:t>Leider ist die Handhabung dieser Collider-Komponenten</w:t>
      </w:r>
      <w:r w:rsidR="00D25318">
        <w:rPr>
          <w:sz w:val="26"/>
          <w:szCs w:val="26"/>
          <w:lang w:val="de-CH"/>
        </w:rPr>
        <w:t xml:space="preserve"> in Unity etwas umständlich gelöst worden. Zusätzlich zur Collider-Komponente wird ebenfalls die Rigidbody-Komponente benötigt. Der «Rigidbody» ist eigentlich für die Physiksimulation von Unity zuständig. Wenn man nur seine Fähigkeiten zur Auswertung von Kollisionen benötigt, müssen die Physikeigenschaften am Rigidbody </w:t>
      </w:r>
      <w:r w:rsidR="00A35F42">
        <w:rPr>
          <w:sz w:val="26"/>
          <w:szCs w:val="26"/>
          <w:lang w:val="de-CH"/>
        </w:rPr>
        <w:t>abgeschaltet</w:t>
      </w:r>
      <w:r w:rsidR="00D25318">
        <w:rPr>
          <w:sz w:val="26"/>
          <w:szCs w:val="26"/>
          <w:lang w:val="de-CH"/>
        </w:rPr>
        <w:t xml:space="preserve"> werden.</w:t>
      </w:r>
    </w:p>
    <w:p w14:paraId="2CB5A101" w14:textId="7862DEB3" w:rsidR="00CE02BD" w:rsidRPr="00B00C55" w:rsidRDefault="00CE02BD" w:rsidP="007D217A">
      <w:pPr>
        <w:pStyle w:val="berschrift2"/>
        <w:spacing w:line="360" w:lineRule="auto"/>
        <w:rPr>
          <w:lang w:val="de-CH"/>
        </w:rPr>
      </w:pPr>
      <w:r w:rsidRPr="00B00C55">
        <w:rPr>
          <w:lang w:val="de-CH"/>
        </w:rPr>
        <w:t xml:space="preserve">Verwendung mehrerer </w:t>
      </w:r>
      <w:r w:rsidRPr="00B00C55">
        <w:rPr>
          <w:lang w:val="en-US"/>
        </w:rPr>
        <w:t>Scenen</w:t>
      </w:r>
    </w:p>
    <w:p w14:paraId="6A7ABCA9" w14:textId="60C116EC" w:rsidR="00CA3801" w:rsidRPr="00B00C55" w:rsidRDefault="00CE02BD" w:rsidP="007D217A">
      <w:pPr>
        <w:spacing w:line="360" w:lineRule="auto"/>
        <w:rPr>
          <w:sz w:val="26"/>
          <w:szCs w:val="26"/>
          <w:lang w:val="de-CH"/>
        </w:rPr>
      </w:pPr>
      <w:r w:rsidRPr="00B00C55">
        <w:rPr>
          <w:sz w:val="26"/>
          <w:szCs w:val="26"/>
          <w:lang w:val="de-CH"/>
        </w:rPr>
        <w:t xml:space="preserve">Die Spielwelt in Unity besteht aus einer oder mehrerer sogenannter «Scenes». Es ist naheliegend pro Level in einem Spiel eine eigene Scene zu verwenden. Umso erstaunlicher ist die unintuitive Handhabung des Scene-Wechsels in Unity. So werden die Scenes von Unity über eine Id verwaltet, die </w:t>
      </w:r>
      <w:r w:rsidR="00CA3801" w:rsidRPr="00B00C55">
        <w:rPr>
          <w:sz w:val="26"/>
          <w:szCs w:val="26"/>
          <w:lang w:val="de-CH"/>
        </w:rPr>
        <w:t xml:space="preserve">nur </w:t>
      </w:r>
      <w:r w:rsidRPr="00B00C55">
        <w:rPr>
          <w:sz w:val="26"/>
          <w:szCs w:val="26"/>
          <w:lang w:val="de-CH"/>
        </w:rPr>
        <w:t>im «Build Settings»</w:t>
      </w:r>
      <w:r w:rsidR="00CA3801" w:rsidRPr="00B00C55">
        <w:rPr>
          <w:sz w:val="26"/>
          <w:szCs w:val="26"/>
          <w:lang w:val="de-CH"/>
        </w:rPr>
        <w:t xml:space="preserve">-Menü einsehbar ist. Diese Id kann auch nicht manuell </w:t>
      </w:r>
      <w:del w:id="90" w:author="Michel Utz" w:date="2017-01-21T16:16:00Z">
        <w:r w:rsidR="00CA3801" w:rsidRPr="00B00C55" w:rsidDel="005A0583">
          <w:rPr>
            <w:sz w:val="26"/>
            <w:szCs w:val="26"/>
            <w:lang w:val="de-CH"/>
          </w:rPr>
          <w:delText>gestzt</w:delText>
        </w:r>
      </w:del>
      <w:ins w:id="91" w:author="Michel Utz" w:date="2017-01-21T16:16:00Z">
        <w:r w:rsidR="005A0583" w:rsidRPr="00B00C55">
          <w:rPr>
            <w:sz w:val="26"/>
            <w:szCs w:val="26"/>
            <w:lang w:val="de-CH"/>
          </w:rPr>
          <w:t>gesetzt</w:t>
        </w:r>
      </w:ins>
      <w:r w:rsidR="00CA3801" w:rsidRPr="00B00C55">
        <w:rPr>
          <w:sz w:val="26"/>
          <w:szCs w:val="26"/>
          <w:lang w:val="de-CH"/>
        </w:rPr>
        <w:t xml:space="preserve"> werden, sondern wird durch die Reihenfolge der Scenes im «Build Settings»-Menü bestimmt!</w:t>
      </w:r>
    </w:p>
    <w:p w14:paraId="5BADA9F2" w14:textId="0D7AED04" w:rsidR="004B1E35" w:rsidRPr="00B00C55" w:rsidRDefault="00F738CC" w:rsidP="007D217A">
      <w:pPr>
        <w:pStyle w:val="berschrift2"/>
        <w:spacing w:line="360" w:lineRule="auto"/>
        <w:rPr>
          <w:lang w:val="de-CH"/>
        </w:rPr>
      </w:pPr>
      <w:r w:rsidRPr="00B00C55">
        <w:rPr>
          <w:lang w:val="de-CH"/>
        </w:rPr>
        <w:t>Script-Beispiel in eigenes Programm integrieren</w:t>
      </w:r>
    </w:p>
    <w:p w14:paraId="31B7E224" w14:textId="6798022F" w:rsidR="00F738CC" w:rsidRPr="0021387E" w:rsidRDefault="00F738CC" w:rsidP="007D217A">
      <w:pPr>
        <w:spacing w:line="360" w:lineRule="auto"/>
        <w:rPr>
          <w:sz w:val="26"/>
          <w:szCs w:val="26"/>
          <w:lang w:val="de-CH"/>
        </w:rPr>
      </w:pPr>
      <w:r w:rsidRPr="0021387E">
        <w:rPr>
          <w:sz w:val="26"/>
          <w:szCs w:val="26"/>
          <w:lang w:val="de-CH"/>
        </w:rPr>
        <w:t>Es gibt einen negativen und einen positiven Aspekt bei der Spieleentwicklung mit Unity. Wer in Unity etwas erstellen will, ist sicher nicht der Erste, der etwas in der Art und Weise macht. Auf der anderen Seite kann man davon ausgehen, dass jedes eigene Problem schon von einem Mitglied der grossen Unity-Community gelöst wurde.</w:t>
      </w:r>
      <w:r w:rsidR="005D65A9" w:rsidRPr="0021387E">
        <w:rPr>
          <w:sz w:val="26"/>
          <w:szCs w:val="26"/>
          <w:lang w:val="de-CH"/>
        </w:rPr>
        <w:t xml:space="preserve"> Das tönt also gut – ob in Stackoverflow oder auf der offiziellen Unity-Hilfe-Seite: Lösungen sind vorhanden. Das Problem ist es nun, diese Lösungen ins eigene Programm zu integrieren. Dabei gibt es verschiedenste Probleme.</w:t>
      </w:r>
    </w:p>
    <w:p w14:paraId="1C5E455F" w14:textId="21DC4318" w:rsidR="005D65A9" w:rsidRDefault="005D65A9" w:rsidP="007D217A">
      <w:pPr>
        <w:pStyle w:val="berschrift3"/>
        <w:spacing w:line="360" w:lineRule="auto"/>
        <w:rPr>
          <w:lang w:val="de-CH"/>
        </w:rPr>
      </w:pPr>
      <w:r>
        <w:rPr>
          <w:lang w:val="de-CH"/>
        </w:rPr>
        <w:t>Verschiedene Unity-Versionen</w:t>
      </w:r>
    </w:p>
    <w:p w14:paraId="5528D9CE" w14:textId="74E1BCA1" w:rsidR="005D65A9" w:rsidRPr="0021387E" w:rsidRDefault="005D65A9" w:rsidP="007D217A">
      <w:pPr>
        <w:spacing w:line="360" w:lineRule="auto"/>
        <w:rPr>
          <w:sz w:val="26"/>
          <w:szCs w:val="26"/>
          <w:lang w:val="de-CH"/>
        </w:rPr>
      </w:pPr>
      <w:r w:rsidRPr="0021387E">
        <w:rPr>
          <w:sz w:val="26"/>
          <w:szCs w:val="26"/>
          <w:lang w:val="de-CH"/>
        </w:rPr>
        <w:t xml:space="preserve">Die Lösungen mögen noch so zahlreich zu finden sein, doch ein Grossteil ist in der aktuellen Unity-Version gar nicht mehr anwendbar. </w:t>
      </w:r>
      <w:r w:rsidR="00891733" w:rsidRPr="0021387E">
        <w:rPr>
          <w:sz w:val="26"/>
          <w:szCs w:val="26"/>
          <w:lang w:val="de-CH"/>
        </w:rPr>
        <w:t xml:space="preserve">Die Umgebung scheint sich sehr schnell zu ändern und auch Lösungen, welche vor einem Jahr noch funktioniert haben, </w:t>
      </w:r>
      <w:r w:rsidR="00891733" w:rsidRPr="0021387E">
        <w:rPr>
          <w:sz w:val="26"/>
          <w:szCs w:val="26"/>
          <w:lang w:val="de-CH"/>
        </w:rPr>
        <w:lastRenderedPageBreak/>
        <w:t>bringen heute nicht mehr die erwünschte Wirkung. So sucht man in der Regel eher lange in den zahlreichen Antworten.</w:t>
      </w:r>
    </w:p>
    <w:p w14:paraId="59E02638" w14:textId="0C77D5EA" w:rsidR="00891733" w:rsidRDefault="00891733" w:rsidP="007D217A">
      <w:pPr>
        <w:pStyle w:val="berschrift3"/>
        <w:spacing w:line="360" w:lineRule="auto"/>
        <w:rPr>
          <w:lang w:val="de-CH"/>
        </w:rPr>
      </w:pPr>
      <w:r>
        <w:rPr>
          <w:lang w:val="de-CH"/>
        </w:rPr>
        <w:t>Aufbau</w:t>
      </w:r>
    </w:p>
    <w:p w14:paraId="34AEC745" w14:textId="15FBF3CC" w:rsidR="00891733" w:rsidRPr="0021387E" w:rsidRDefault="00891733" w:rsidP="007D217A">
      <w:pPr>
        <w:spacing w:line="360" w:lineRule="auto"/>
        <w:rPr>
          <w:sz w:val="26"/>
          <w:szCs w:val="26"/>
          <w:lang w:val="de-CH"/>
        </w:rPr>
      </w:pPr>
      <w:r w:rsidRPr="0021387E">
        <w:rPr>
          <w:sz w:val="26"/>
          <w:szCs w:val="26"/>
          <w:lang w:val="de-CH"/>
        </w:rPr>
        <w:t xml:space="preserve">Der Aufbau der Applikationen in Unity ist nicht so, wie man es sich von gewöhnlichen Haus- und Büroanwendungen gewohnt ist. </w:t>
      </w:r>
      <w:del w:id="92" w:author="Michel Utz" w:date="2017-01-21T16:19:00Z">
        <w:r w:rsidRPr="0021387E" w:rsidDel="005A0583">
          <w:rPr>
            <w:sz w:val="26"/>
            <w:szCs w:val="26"/>
            <w:lang w:val="de-CH"/>
          </w:rPr>
          <w:delText>Es funktioniert nichts</w:delText>
        </w:r>
      </w:del>
      <w:ins w:id="93" w:author="Michel Utz" w:date="2017-01-21T16:19:00Z">
        <w:r w:rsidR="005A0583">
          <w:rPr>
            <w:sz w:val="26"/>
            <w:szCs w:val="26"/>
            <w:lang w:val="de-CH"/>
          </w:rPr>
          <w:t>Wenig funktioniert</w:t>
        </w:r>
      </w:ins>
      <w:r w:rsidRPr="0021387E">
        <w:rPr>
          <w:sz w:val="26"/>
          <w:szCs w:val="26"/>
          <w:lang w:val="de-CH"/>
        </w:rPr>
        <w:t xml:space="preserve"> linear: Anfragen, Antworten und sonstige Events bewegen sich zwischen unzähligen Objekten und man fragt sich bei der Lösungsfindung des Öfteren, wo genau man die pfannenfertige Lösung eigentlich implementieren muss.</w:t>
      </w:r>
    </w:p>
    <w:p w14:paraId="3F05DAA0" w14:textId="43977860" w:rsidR="006B3A35" w:rsidRDefault="006B3A35" w:rsidP="007D217A">
      <w:pPr>
        <w:pStyle w:val="berschrift2"/>
        <w:spacing w:line="360" w:lineRule="auto"/>
        <w:rPr>
          <w:lang w:val="de-CH"/>
        </w:rPr>
      </w:pPr>
      <w:r>
        <w:rPr>
          <w:lang w:val="de-CH"/>
        </w:rPr>
        <w:t>Vergleich mit herkömmlichen Applikationen</w:t>
      </w:r>
    </w:p>
    <w:p w14:paraId="5EA10D9B" w14:textId="04688978" w:rsidR="006B3A35" w:rsidRPr="0021387E" w:rsidRDefault="006B3A35" w:rsidP="007D217A">
      <w:pPr>
        <w:spacing w:line="360" w:lineRule="auto"/>
        <w:rPr>
          <w:sz w:val="26"/>
          <w:szCs w:val="26"/>
          <w:lang w:val="de-CH"/>
        </w:rPr>
      </w:pPr>
      <w:r w:rsidRPr="0021387E">
        <w:rPr>
          <w:sz w:val="26"/>
          <w:szCs w:val="26"/>
          <w:lang w:val="de-CH"/>
        </w:rPr>
        <w:t>Das Projektteam hatte vor dieser Applikation durchaus schon Programmiererfahrung, doch eine derartige Umgebung ist uns noch nicht untergekommen. Wir sind es uns gewohnt, dass die Dinge etwas linearer ablaufen als in Unity (</w:t>
      </w:r>
      <w:ins w:id="94" w:author="Michel Utz" w:date="2017-01-21T16:20:00Z">
        <w:r w:rsidR="005A0583">
          <w:rPr>
            <w:sz w:val="26"/>
            <w:szCs w:val="26"/>
            <w:lang w:val="de-CH"/>
          </w:rPr>
          <w:t xml:space="preserve">wo in Javascript oder mit einem </w:t>
        </w:r>
      </w:ins>
      <w:del w:id="95" w:author="Michel Utz" w:date="2017-01-21T16:20:00Z">
        <w:r w:rsidRPr="0021387E" w:rsidDel="005A0583">
          <w:rPr>
            <w:sz w:val="26"/>
            <w:szCs w:val="26"/>
            <w:lang w:val="de-CH"/>
          </w:rPr>
          <w:delText xml:space="preserve">spezielles </w:delText>
        </w:r>
      </w:del>
      <w:ins w:id="96" w:author="Michel Utz" w:date="2017-01-21T16:20:00Z">
        <w:r w:rsidR="005A0583" w:rsidRPr="0021387E">
          <w:rPr>
            <w:sz w:val="26"/>
            <w:szCs w:val="26"/>
            <w:lang w:val="de-CH"/>
          </w:rPr>
          <w:t>spezielle</w:t>
        </w:r>
        <w:r w:rsidR="005A0583">
          <w:rPr>
            <w:sz w:val="26"/>
            <w:szCs w:val="26"/>
            <w:lang w:val="de-CH"/>
          </w:rPr>
          <w:t>n</w:t>
        </w:r>
        <w:r w:rsidR="005A0583" w:rsidRPr="0021387E">
          <w:rPr>
            <w:sz w:val="26"/>
            <w:szCs w:val="26"/>
            <w:lang w:val="de-CH"/>
          </w:rPr>
          <w:t xml:space="preserve"> </w:t>
        </w:r>
      </w:ins>
      <w:r w:rsidRPr="0021387E">
        <w:rPr>
          <w:sz w:val="26"/>
          <w:szCs w:val="26"/>
          <w:lang w:val="de-CH"/>
        </w:rPr>
        <w:t>C#</w:t>
      </w:r>
      <w:ins w:id="97" w:author="Michel Utz" w:date="2017-01-21T16:20:00Z">
        <w:r w:rsidR="005A0583">
          <w:rPr>
            <w:sz w:val="26"/>
            <w:szCs w:val="26"/>
            <w:lang w:val="de-CH"/>
          </w:rPr>
          <w:t xml:space="preserve"> entwickelt</w:t>
        </w:r>
        <w:r w:rsidR="005041D4">
          <w:rPr>
            <w:sz w:val="26"/>
            <w:szCs w:val="26"/>
            <w:lang w:val="de-CH"/>
          </w:rPr>
          <w:t xml:space="preserve"> wird</w:t>
        </w:r>
      </w:ins>
      <w:r w:rsidRPr="0021387E">
        <w:rPr>
          <w:sz w:val="26"/>
          <w:szCs w:val="26"/>
          <w:lang w:val="de-CH"/>
        </w:rPr>
        <w:t>). Um auf einem Objekt Methoden aufzurufen, braucht man in unserer Welt eine Referenz auf das Ziel. In Unity sind die Scripte in Gameobjects eingepackt und es reicht vollends, dieses zu kennen und eine Art Nachricht zu senden. Diese Nachricht wird vom Gameobject dann interpretiert und als Methodenaufruf im Skript verarbeitet.</w:t>
      </w:r>
      <w:ins w:id="98" w:author="Michel Utz" w:date="2017-01-21T16:21:00Z">
        <w:r w:rsidR="005041D4">
          <w:rPr>
            <w:sz w:val="26"/>
            <w:szCs w:val="26"/>
            <w:lang w:val="de-CH"/>
          </w:rPr>
          <w:t xml:space="preserve"> Es ist auch möglich, auf einer Objektreferenz eine Methode </w:t>
        </w:r>
        <w:r w:rsidR="00DB3856">
          <w:rPr>
            <w:sz w:val="26"/>
            <w:szCs w:val="26"/>
            <w:lang w:val="de-CH"/>
          </w:rPr>
          <w:t xml:space="preserve">direkt </w:t>
        </w:r>
        <w:r w:rsidR="005041D4">
          <w:rPr>
            <w:sz w:val="26"/>
            <w:szCs w:val="26"/>
            <w:lang w:val="de-CH"/>
          </w:rPr>
          <w:t>aufzurufen.</w:t>
        </w:r>
      </w:ins>
    </w:p>
    <w:p w14:paraId="6A12A395" w14:textId="77777777" w:rsidR="008B280E" w:rsidRPr="0021387E" w:rsidRDefault="008B280E" w:rsidP="007D217A">
      <w:pPr>
        <w:spacing w:line="360" w:lineRule="auto"/>
        <w:rPr>
          <w:sz w:val="26"/>
          <w:szCs w:val="26"/>
          <w:lang w:val="de-CH"/>
        </w:rPr>
      </w:pPr>
    </w:p>
    <w:p w14:paraId="681A87F5" w14:textId="19AA6EFD" w:rsidR="008B280E" w:rsidRPr="0021387E" w:rsidRDefault="008B280E" w:rsidP="007D217A">
      <w:pPr>
        <w:spacing w:line="360" w:lineRule="auto"/>
        <w:rPr>
          <w:sz w:val="26"/>
          <w:szCs w:val="26"/>
          <w:lang w:val="de-CH"/>
        </w:rPr>
      </w:pPr>
      <w:r w:rsidRPr="0021387E">
        <w:rPr>
          <w:sz w:val="26"/>
          <w:szCs w:val="26"/>
          <w:lang w:val="de-CH"/>
        </w:rPr>
        <w:t>Wir kannten Multithreading und Parallelität. In den bisher bekannten Projekten war aber immer noch eine gewisse Gebundenheit an eine zentrale Ausführungslinie gegeben. Threads werden zum Beispiel normalerweise irgendwo gestartet und laufen einfach ab dem Zeitpunkt selbstständig. Der Ursprung ist aber offensichtlich ein Haupt-Thread, welcher das geordnet in Gang gibt. In Unity macht eigentlich jedes Objekt von Anfang an was es will und lässt sich dabei nicht gross stören. Die meisten Objekte werden regelmässig aufgerufen (Update-Funktion), nur um zu schauen, ob sie ger</w:t>
      </w:r>
      <w:r w:rsidR="00636A2D" w:rsidRPr="0021387E">
        <w:rPr>
          <w:sz w:val="26"/>
          <w:szCs w:val="26"/>
          <w:lang w:val="de-CH"/>
        </w:rPr>
        <w:t>ade etwas machen möchten.</w:t>
      </w:r>
      <w:r w:rsidR="00CF0FB4" w:rsidRPr="0021387E">
        <w:rPr>
          <w:sz w:val="26"/>
          <w:szCs w:val="26"/>
          <w:lang w:val="de-CH"/>
        </w:rPr>
        <w:t xml:space="preserve"> Eine Szene in Unity besteht also nicht aus Objekten, welche von einem Hauptobjekt aus erstellt wurden und eventuell noch verwaltet werden. Eine Unity-Szene besteht aus einer wilden Schar unabhängiger Objekte, welche untereinander kommunizieren und deren Lebensspanne nicht von einer zentralen Instanz diktiert wird.</w:t>
      </w:r>
    </w:p>
    <w:p w14:paraId="409E0AB4" w14:textId="77777777" w:rsidR="00434842" w:rsidRPr="0021387E" w:rsidRDefault="00434842" w:rsidP="007D217A">
      <w:pPr>
        <w:spacing w:line="360" w:lineRule="auto"/>
        <w:rPr>
          <w:sz w:val="26"/>
          <w:szCs w:val="26"/>
          <w:lang w:val="de-CH"/>
        </w:rPr>
      </w:pPr>
    </w:p>
    <w:p w14:paraId="0A0D6BA4" w14:textId="3FE73AA9" w:rsidR="00434842" w:rsidRPr="0021387E" w:rsidRDefault="00434842" w:rsidP="007D217A">
      <w:pPr>
        <w:spacing w:line="360" w:lineRule="auto"/>
        <w:rPr>
          <w:sz w:val="26"/>
          <w:szCs w:val="26"/>
          <w:lang w:val="de-CH"/>
        </w:rPr>
      </w:pPr>
      <w:r w:rsidRPr="0021387E">
        <w:rPr>
          <w:sz w:val="26"/>
          <w:szCs w:val="26"/>
          <w:lang w:val="de-CH"/>
        </w:rPr>
        <w:t>Diese Umstellung war sehr interessant und spannend. Wir haben die Unterschiede nicht gewertet, sondern uns einfach damit abgefunden, dass die Softwareentwicklung in Unity anders funktioniert, als wir es gewohnt waren.</w:t>
      </w:r>
    </w:p>
    <w:p w14:paraId="7122799C" w14:textId="646C5508" w:rsidR="001C4E2B" w:rsidRDefault="001C4E2B" w:rsidP="007D217A">
      <w:pPr>
        <w:pStyle w:val="berschrift1"/>
        <w:spacing w:line="360" w:lineRule="auto"/>
        <w:rPr>
          <w:lang w:val="de-CH"/>
        </w:rPr>
      </w:pPr>
      <w:r w:rsidRPr="005949EF">
        <w:rPr>
          <w:lang w:val="de-CH"/>
        </w:rPr>
        <w:t>Schlussfolgerung</w:t>
      </w:r>
    </w:p>
    <w:p w14:paraId="683CA88B" w14:textId="77777777" w:rsidR="008076C7" w:rsidRPr="00082CE6" w:rsidRDefault="008076C7" w:rsidP="008076C7">
      <w:pPr>
        <w:spacing w:before="240"/>
        <w:rPr>
          <w:lang w:val="de-CH"/>
        </w:rPr>
      </w:pPr>
      <w:r>
        <w:rPr>
          <w:lang w:val="de-CH"/>
        </w:rPr>
        <w:t>Das Projekt 1 hat uns ermöglicht, uns im Rahmen des Unterrichts etwas mit der Unity Game Engine bekannt zu machen. Dabei haben wir eine Idee davon erhalten, für was sich diese eignet und für was eher nicht. In einem weiteren Projekt würde möglicherweise von Anfang an damit gerechnet, zusätzlich viel Zeit in Blender zu investieren.</w:t>
      </w:r>
    </w:p>
    <w:p w14:paraId="0D1E8E10" w14:textId="77777777" w:rsidR="008076C7" w:rsidRPr="008076C7" w:rsidRDefault="008076C7" w:rsidP="008076C7">
      <w:pPr>
        <w:rPr>
          <w:lang w:val="de-CH" w:eastAsia="en-US"/>
        </w:rPr>
      </w:pPr>
    </w:p>
    <w:p w14:paraId="06799790" w14:textId="126B966B" w:rsidR="00515DF3" w:rsidRDefault="00515DF3" w:rsidP="00F900A3">
      <w:pPr>
        <w:spacing w:line="360" w:lineRule="auto"/>
        <w:rPr>
          <w:sz w:val="26"/>
          <w:szCs w:val="26"/>
          <w:lang w:val="de-CH"/>
        </w:rPr>
      </w:pPr>
      <w:r>
        <w:rPr>
          <w:sz w:val="26"/>
          <w:szCs w:val="26"/>
          <w:lang w:val="de-CH"/>
        </w:rPr>
        <w:t>Was haben wir von Unity gelernt?</w:t>
      </w:r>
    </w:p>
    <w:p w14:paraId="4A8EA158" w14:textId="24D856D7" w:rsidR="00257DE6" w:rsidRPr="00F900A3" w:rsidRDefault="00F900A3" w:rsidP="00F900A3">
      <w:pPr>
        <w:spacing w:line="360" w:lineRule="auto"/>
        <w:rPr>
          <w:sz w:val="26"/>
          <w:szCs w:val="26"/>
          <w:lang w:val="de-CH"/>
        </w:rPr>
      </w:pPr>
      <w:r w:rsidRPr="00F900A3">
        <w:rPr>
          <w:sz w:val="26"/>
          <w:szCs w:val="26"/>
          <w:lang w:val="de-CH"/>
        </w:rPr>
        <w:t>Unity kennenlernen</w:t>
      </w:r>
    </w:p>
    <w:p w14:paraId="6728D74B" w14:textId="76E09194" w:rsidR="00F900A3" w:rsidRPr="00F900A3" w:rsidRDefault="00F900A3" w:rsidP="00F900A3">
      <w:pPr>
        <w:spacing w:line="360" w:lineRule="auto"/>
        <w:rPr>
          <w:sz w:val="26"/>
          <w:szCs w:val="26"/>
          <w:lang w:val="de-CH"/>
        </w:rPr>
      </w:pPr>
      <w:r w:rsidRPr="00F900A3">
        <w:rPr>
          <w:sz w:val="26"/>
          <w:szCs w:val="26"/>
          <w:lang w:val="de-CH"/>
        </w:rPr>
        <w:t>-Lichtsorten</w:t>
      </w:r>
    </w:p>
    <w:p w14:paraId="1A883832" w14:textId="13DD414D" w:rsidR="00F900A3" w:rsidRDefault="00F900A3" w:rsidP="00F900A3">
      <w:pPr>
        <w:spacing w:line="360" w:lineRule="auto"/>
        <w:rPr>
          <w:sz w:val="26"/>
          <w:szCs w:val="26"/>
          <w:lang w:val="de-CH"/>
        </w:rPr>
      </w:pPr>
      <w:r w:rsidRPr="00F900A3">
        <w:rPr>
          <w:sz w:val="26"/>
          <w:szCs w:val="26"/>
          <w:lang w:val="de-CH"/>
        </w:rPr>
        <w:t>-</w:t>
      </w:r>
      <w:r>
        <w:rPr>
          <w:sz w:val="26"/>
          <w:szCs w:val="26"/>
          <w:lang w:val="de-CH"/>
        </w:rPr>
        <w:t>3D-Welten generieren</w:t>
      </w:r>
    </w:p>
    <w:p w14:paraId="00428B0E" w14:textId="7C1F9448" w:rsidR="00F900A3" w:rsidRDefault="00F900A3" w:rsidP="00F900A3">
      <w:pPr>
        <w:spacing w:line="360" w:lineRule="auto"/>
        <w:rPr>
          <w:sz w:val="26"/>
          <w:szCs w:val="26"/>
          <w:lang w:val="de-CH"/>
        </w:rPr>
      </w:pPr>
      <w:r>
        <w:rPr>
          <w:sz w:val="26"/>
          <w:szCs w:val="26"/>
          <w:lang w:val="de-CH"/>
        </w:rPr>
        <w:t>-Kameras</w:t>
      </w:r>
    </w:p>
    <w:p w14:paraId="2A1ED6B5" w14:textId="28913636" w:rsidR="00F900A3" w:rsidRDefault="00F900A3" w:rsidP="00F900A3">
      <w:pPr>
        <w:spacing w:line="360" w:lineRule="auto"/>
        <w:rPr>
          <w:sz w:val="26"/>
          <w:szCs w:val="26"/>
          <w:lang w:val="de-CH"/>
        </w:rPr>
      </w:pPr>
      <w:r>
        <w:rPr>
          <w:sz w:val="26"/>
          <w:szCs w:val="26"/>
          <w:lang w:val="de-CH"/>
        </w:rPr>
        <w:t>-Animation</w:t>
      </w:r>
    </w:p>
    <w:p w14:paraId="628878DA" w14:textId="6555F933" w:rsidR="00F900A3" w:rsidRDefault="00F900A3" w:rsidP="00F900A3">
      <w:pPr>
        <w:spacing w:line="360" w:lineRule="auto"/>
        <w:rPr>
          <w:sz w:val="26"/>
          <w:szCs w:val="26"/>
          <w:lang w:val="de-CH"/>
        </w:rPr>
      </w:pPr>
      <w:r>
        <w:rPr>
          <w:sz w:val="26"/>
          <w:szCs w:val="26"/>
          <w:lang w:val="de-CH"/>
        </w:rPr>
        <w:t>-Physics</w:t>
      </w:r>
    </w:p>
    <w:p w14:paraId="65D9887C" w14:textId="2D445DD7" w:rsidR="00F900A3" w:rsidRDefault="005C567E" w:rsidP="00F900A3">
      <w:pPr>
        <w:spacing w:line="360" w:lineRule="auto"/>
        <w:rPr>
          <w:sz w:val="26"/>
          <w:szCs w:val="26"/>
          <w:lang w:val="de-CH"/>
        </w:rPr>
      </w:pPr>
      <w:r>
        <w:rPr>
          <w:sz w:val="26"/>
          <w:szCs w:val="26"/>
          <w:lang w:val="de-CH"/>
        </w:rPr>
        <w:t>-</w:t>
      </w:r>
      <w:r w:rsidR="00762721">
        <w:rPr>
          <w:sz w:val="26"/>
          <w:szCs w:val="26"/>
          <w:lang w:val="de-CH"/>
        </w:rPr>
        <w:t>Zustände</w:t>
      </w:r>
    </w:p>
    <w:p w14:paraId="68C373F5" w14:textId="0D8114B9" w:rsidR="00762721" w:rsidRDefault="00762721" w:rsidP="00F900A3">
      <w:pPr>
        <w:spacing w:line="360" w:lineRule="auto"/>
        <w:rPr>
          <w:sz w:val="26"/>
          <w:szCs w:val="26"/>
          <w:lang w:val="de-CH"/>
        </w:rPr>
      </w:pPr>
      <w:r>
        <w:rPr>
          <w:sz w:val="26"/>
          <w:szCs w:val="26"/>
          <w:lang w:val="de-CH"/>
        </w:rPr>
        <w:t>-Anfang, Ende, Zusammenfügen</w:t>
      </w:r>
    </w:p>
    <w:p w14:paraId="32D0C0CC" w14:textId="519D5F2D" w:rsidR="00762721" w:rsidRDefault="00762721" w:rsidP="00F900A3">
      <w:pPr>
        <w:spacing w:line="360" w:lineRule="auto"/>
        <w:rPr>
          <w:sz w:val="26"/>
          <w:szCs w:val="26"/>
          <w:lang w:val="de-CH"/>
        </w:rPr>
      </w:pPr>
      <w:r>
        <w:rPr>
          <w:sz w:val="26"/>
          <w:szCs w:val="26"/>
          <w:lang w:val="de-CH"/>
        </w:rPr>
        <w:t>-</w:t>
      </w:r>
      <w:r w:rsidR="0092208C">
        <w:rPr>
          <w:sz w:val="26"/>
          <w:szCs w:val="26"/>
          <w:lang w:val="de-CH"/>
        </w:rPr>
        <w:t>Unity bietet nichts für die Gestaltung, welche essentiell ist für Adventure Games</w:t>
      </w:r>
    </w:p>
    <w:p w14:paraId="5F441318" w14:textId="2EA899A4" w:rsidR="0092208C" w:rsidRDefault="0092208C" w:rsidP="00F900A3">
      <w:pPr>
        <w:spacing w:line="360" w:lineRule="auto"/>
        <w:rPr>
          <w:sz w:val="26"/>
          <w:szCs w:val="26"/>
          <w:lang w:val="de-CH"/>
        </w:rPr>
      </w:pPr>
      <w:r>
        <w:rPr>
          <w:sz w:val="26"/>
          <w:szCs w:val="26"/>
          <w:lang w:val="de-CH"/>
        </w:rPr>
        <w:t>-</w:t>
      </w:r>
      <w:r w:rsidR="00515DF3">
        <w:rPr>
          <w:sz w:val="26"/>
          <w:szCs w:val="26"/>
          <w:lang w:val="de-CH"/>
        </w:rPr>
        <w:t>Mächtige Physikumgebung dafür</w:t>
      </w:r>
    </w:p>
    <w:p w14:paraId="090C0F03" w14:textId="480A969D" w:rsidR="00515DF3" w:rsidRDefault="00515DF3" w:rsidP="00F900A3">
      <w:pPr>
        <w:spacing w:line="360" w:lineRule="auto"/>
        <w:rPr>
          <w:sz w:val="26"/>
          <w:szCs w:val="26"/>
          <w:lang w:val="de-CH"/>
        </w:rPr>
      </w:pPr>
      <w:r>
        <w:rPr>
          <w:sz w:val="26"/>
          <w:szCs w:val="26"/>
          <w:lang w:val="de-CH"/>
        </w:rPr>
        <w:t>-Gut auskennen mit Blender und selber Modelle herstellen</w:t>
      </w:r>
    </w:p>
    <w:p w14:paraId="151B0139" w14:textId="5A2CDF26" w:rsidR="00515DF3" w:rsidRDefault="00515DF3" w:rsidP="00F900A3">
      <w:pPr>
        <w:spacing w:line="360" w:lineRule="auto"/>
        <w:rPr>
          <w:sz w:val="26"/>
          <w:szCs w:val="26"/>
          <w:lang w:val="de-CH"/>
        </w:rPr>
      </w:pPr>
      <w:r>
        <w:rPr>
          <w:sz w:val="26"/>
          <w:szCs w:val="26"/>
          <w:lang w:val="de-CH"/>
        </w:rPr>
        <w:t>-Eher geeignet für Physikspiele, wenn man keine Dinge einkauft / von Grund auf selber ein Spiel gestalten möchte</w:t>
      </w:r>
    </w:p>
    <w:p w14:paraId="7D3B5C09" w14:textId="6946CA6A" w:rsidR="00515DF3" w:rsidRDefault="00515DF3" w:rsidP="00F900A3">
      <w:pPr>
        <w:spacing w:line="360" w:lineRule="auto"/>
        <w:rPr>
          <w:sz w:val="26"/>
          <w:szCs w:val="26"/>
          <w:lang w:val="de-CH"/>
        </w:rPr>
      </w:pPr>
      <w:r>
        <w:rPr>
          <w:sz w:val="26"/>
          <w:szCs w:val="26"/>
          <w:lang w:val="de-CH"/>
        </w:rPr>
        <w:t>-Unity anderer Ansatz als beim Programmieren sonst</w:t>
      </w:r>
    </w:p>
    <w:p w14:paraId="05DA5A52" w14:textId="1E67552D" w:rsidR="00515DF3" w:rsidRDefault="00515DF3" w:rsidP="00515DF3">
      <w:pPr>
        <w:spacing w:line="360" w:lineRule="auto"/>
        <w:rPr>
          <w:sz w:val="26"/>
          <w:szCs w:val="26"/>
          <w:lang w:val="de-CH"/>
        </w:rPr>
      </w:pPr>
      <w:r>
        <w:rPr>
          <w:sz w:val="26"/>
          <w:szCs w:val="26"/>
          <w:lang w:val="de-CH"/>
        </w:rPr>
        <w:t>Was haben wir allgemein gelernt?</w:t>
      </w:r>
    </w:p>
    <w:p w14:paraId="2703DC73" w14:textId="77777777" w:rsidR="00515DF3" w:rsidRPr="00F900A3" w:rsidRDefault="00515DF3" w:rsidP="00F900A3">
      <w:pPr>
        <w:spacing w:line="360" w:lineRule="auto"/>
        <w:rPr>
          <w:sz w:val="26"/>
          <w:szCs w:val="26"/>
          <w:lang w:val="de-CH"/>
        </w:rPr>
      </w:pPr>
    </w:p>
    <w:p w14:paraId="52A043E4" w14:textId="0F01DD13" w:rsidR="001C4E2B" w:rsidRPr="005949EF" w:rsidRDefault="001C4E2B" w:rsidP="007D217A">
      <w:pPr>
        <w:pStyle w:val="berschrift1"/>
        <w:spacing w:line="360" w:lineRule="auto"/>
        <w:rPr>
          <w:lang w:val="de-CH"/>
        </w:rPr>
      </w:pPr>
      <w:r w:rsidRPr="005949EF">
        <w:rPr>
          <w:lang w:val="de-CH"/>
        </w:rPr>
        <w:t>Quellen</w:t>
      </w:r>
    </w:p>
    <w:p w14:paraId="7E5C51AF" w14:textId="523E0B08" w:rsidR="006E168B" w:rsidRPr="006E168B" w:rsidRDefault="00AF6E55" w:rsidP="006E168B">
      <w:pPr>
        <w:spacing w:before="240" w:after="240" w:line="360" w:lineRule="auto"/>
        <w:rPr>
          <w:rStyle w:val="Hyperlink"/>
          <w:color w:val="auto"/>
          <w:sz w:val="26"/>
          <w:szCs w:val="26"/>
          <w:u w:val="none"/>
          <w:lang w:val="de-CH"/>
        </w:rPr>
      </w:pPr>
      <w:r w:rsidRPr="00E555AD">
        <w:rPr>
          <w:sz w:val="26"/>
          <w:szCs w:val="26"/>
          <w:lang w:val="de-CH"/>
        </w:rPr>
        <w:t xml:space="preserve">S. Schär, M. Utz, S. Zumstein, </w:t>
      </w:r>
      <w:r w:rsidR="00743EFF" w:rsidRPr="00E555AD">
        <w:rPr>
          <w:sz w:val="26"/>
          <w:szCs w:val="26"/>
          <w:lang w:val="de-CH"/>
        </w:rPr>
        <w:t>„</w:t>
      </w:r>
      <w:r w:rsidRPr="00E555AD">
        <w:rPr>
          <w:sz w:val="26"/>
          <w:szCs w:val="26"/>
          <w:lang w:val="de-CH"/>
        </w:rPr>
        <w:t>Project1</w:t>
      </w:r>
      <w:r w:rsidR="00743EFF" w:rsidRPr="00E555AD">
        <w:rPr>
          <w:sz w:val="26"/>
          <w:szCs w:val="26"/>
          <w:lang w:val="de-CH"/>
        </w:rPr>
        <w:t>“</w:t>
      </w:r>
      <w:r w:rsidR="006E168B">
        <w:rPr>
          <w:sz w:val="26"/>
          <w:szCs w:val="26"/>
          <w:lang w:val="de-CH"/>
        </w:rPr>
        <w:t>, 2016</w:t>
      </w:r>
      <w:r w:rsidRPr="00E555AD">
        <w:rPr>
          <w:sz w:val="26"/>
          <w:szCs w:val="26"/>
          <w:lang w:val="de-CH"/>
        </w:rPr>
        <w:t xml:space="preserve">, </w:t>
      </w:r>
      <w:r w:rsidR="003D4C95" w:rsidRPr="00E555AD">
        <w:rPr>
          <w:sz w:val="26"/>
          <w:szCs w:val="26"/>
          <w:lang w:val="de-CH"/>
        </w:rPr>
        <w:t>Github-</w:t>
      </w:r>
      <w:r w:rsidRPr="00E555AD">
        <w:rPr>
          <w:sz w:val="26"/>
          <w:szCs w:val="26"/>
          <w:lang w:val="de-CH"/>
        </w:rPr>
        <w:t>Repository</w:t>
      </w:r>
      <w:r w:rsidR="003D4C95" w:rsidRPr="00E555AD">
        <w:rPr>
          <w:sz w:val="26"/>
          <w:szCs w:val="26"/>
          <w:lang w:val="de-CH"/>
        </w:rPr>
        <w:t xml:space="preserve">, </w:t>
      </w:r>
      <w:hyperlink r:id="rId9" w:history="1">
        <w:r w:rsidRPr="00E555AD">
          <w:rPr>
            <w:rStyle w:val="Hyperlink"/>
            <w:sz w:val="26"/>
            <w:szCs w:val="26"/>
            <w:lang w:val="de-CH"/>
          </w:rPr>
          <w:t>https://github.com/schas2/Project1</w:t>
        </w:r>
      </w:hyperlink>
    </w:p>
    <w:p w14:paraId="35E6482D" w14:textId="26BA5A6E" w:rsidR="006E168B" w:rsidRDefault="006E168B" w:rsidP="006E168B">
      <w:pPr>
        <w:spacing w:after="240" w:line="360" w:lineRule="auto"/>
      </w:pPr>
      <w:r w:rsidRPr="008076C7">
        <w:lastRenderedPageBreak/>
        <w:t xml:space="preserve">R. M. Fujimoto, „Parallel and Distributed Simulation Systems“, 2000, </w:t>
      </w:r>
      <w:r w:rsidRPr="006E168B">
        <w:t>John Wiley &amp; Sons, Inc. New York, NY, USA</w:t>
      </w:r>
    </w:p>
    <w:p w14:paraId="599C5C71" w14:textId="7D150C26" w:rsidR="006E168B" w:rsidRPr="006E168B" w:rsidRDefault="006E168B" w:rsidP="006E168B">
      <w:pPr>
        <w:spacing w:after="240" w:line="360" w:lineRule="auto"/>
        <w:rPr>
          <w:rFonts w:eastAsia="Times New Roman"/>
          <w:color w:val="0563C1" w:themeColor="hyperlink"/>
          <w:sz w:val="26"/>
          <w:szCs w:val="26"/>
          <w:u w:val="single"/>
        </w:rPr>
      </w:pPr>
      <w:r w:rsidRPr="00E555AD">
        <w:rPr>
          <w:rFonts w:eastAsia="Times New Roman"/>
          <w:sz w:val="26"/>
          <w:szCs w:val="26"/>
        </w:rPr>
        <w:t xml:space="preserve">Unity Manual, </w:t>
      </w:r>
      <w:hyperlink r:id="rId10" w:history="1">
        <w:r w:rsidRPr="00E555AD">
          <w:rPr>
            <w:rStyle w:val="Hyperlink"/>
            <w:rFonts w:eastAsia="Times New Roman"/>
            <w:sz w:val="26"/>
            <w:szCs w:val="26"/>
          </w:rPr>
          <w:t>https://docs.unity3d.com/Manual/index.html</w:t>
        </w:r>
      </w:hyperlink>
    </w:p>
    <w:p w14:paraId="247A4C4B" w14:textId="77777777" w:rsidR="00480BF8" w:rsidRPr="00743EFF" w:rsidRDefault="00480BF8" w:rsidP="00480BF8">
      <w:pPr>
        <w:rPr>
          <w:rFonts w:eastAsia="Times New Roman"/>
        </w:rPr>
      </w:pPr>
    </w:p>
    <w:p w14:paraId="34270E9D" w14:textId="6277CBC1" w:rsidR="00A31643" w:rsidRPr="00A31643" w:rsidRDefault="00C44D80" w:rsidP="00E555AD">
      <w:pPr>
        <w:pStyle w:val="berschrift2"/>
        <w:spacing w:before="240"/>
        <w:ind w:left="578" w:hanging="578"/>
        <w:rPr>
          <w:rFonts w:eastAsia="Times New Roman"/>
          <w:lang w:val="de-CH"/>
        </w:rPr>
      </w:pPr>
      <w:r>
        <w:rPr>
          <w:rFonts w:eastAsia="Times New Roman"/>
          <w:lang w:val="de-CH"/>
        </w:rPr>
        <w:t>Verschiedene Quellen mit</w:t>
      </w:r>
      <w:r w:rsidR="00A31643" w:rsidRPr="00A31643">
        <w:rPr>
          <w:rFonts w:eastAsia="Times New Roman"/>
          <w:lang w:val="de-CH"/>
        </w:rPr>
        <w:t xml:space="preserve"> Ant</w:t>
      </w:r>
      <w:r>
        <w:rPr>
          <w:rFonts w:eastAsia="Times New Roman"/>
          <w:lang w:val="de-CH"/>
        </w:rPr>
        <w:t>worten zu Unity-Problemen</w:t>
      </w:r>
    </w:p>
    <w:p w14:paraId="155ADB6F" w14:textId="77777777" w:rsidR="00A31643" w:rsidRDefault="00A31643" w:rsidP="00480BF8">
      <w:pPr>
        <w:rPr>
          <w:rFonts w:eastAsia="Times New Roman"/>
          <w:lang w:val="de-CH"/>
        </w:rPr>
      </w:pPr>
    </w:p>
    <w:p w14:paraId="33FFB6E6" w14:textId="59686796" w:rsidR="00480BF8" w:rsidRPr="00E555AD" w:rsidRDefault="008878BC" w:rsidP="00E555AD">
      <w:pPr>
        <w:spacing w:before="60" w:after="240" w:line="360" w:lineRule="auto"/>
        <w:rPr>
          <w:rFonts w:eastAsia="Times New Roman"/>
          <w:sz w:val="26"/>
          <w:szCs w:val="26"/>
          <w:lang w:val="de-CH"/>
        </w:rPr>
      </w:pPr>
      <w:hyperlink r:id="rId11" w:history="1">
        <w:r w:rsidR="00480BF8" w:rsidRPr="00E555AD">
          <w:rPr>
            <w:rStyle w:val="Hyperlink"/>
            <w:rFonts w:eastAsia="Times New Roman"/>
            <w:sz w:val="26"/>
            <w:szCs w:val="26"/>
            <w:lang w:val="de-CH"/>
          </w:rPr>
          <w:t>http://answers.unity3d.com/questions/47826/best-way-to-send-variablesdata-to-other-scripts.html</w:t>
        </w:r>
      </w:hyperlink>
    </w:p>
    <w:p w14:paraId="57B27A28" w14:textId="3A96C2F7" w:rsidR="00480BF8" w:rsidRPr="00E555AD" w:rsidRDefault="008878BC" w:rsidP="00C44D80">
      <w:pPr>
        <w:spacing w:before="120" w:after="240" w:line="360" w:lineRule="auto"/>
        <w:rPr>
          <w:rFonts w:eastAsia="Times New Roman"/>
          <w:sz w:val="26"/>
          <w:szCs w:val="26"/>
          <w:lang w:val="de-CH"/>
        </w:rPr>
      </w:pPr>
      <w:hyperlink r:id="rId12" w:history="1">
        <w:r w:rsidR="00A31643" w:rsidRPr="00E555AD">
          <w:rPr>
            <w:rStyle w:val="Hyperlink"/>
            <w:rFonts w:eastAsia="Times New Roman"/>
            <w:sz w:val="26"/>
            <w:szCs w:val="26"/>
            <w:lang w:val="de-CH"/>
          </w:rPr>
          <w:t>https://unity3d.com/de/learn/tutorials/projects/roll-ball-tutorial/displaying-score-and-text?playlist=17141</w:t>
        </w:r>
      </w:hyperlink>
    </w:p>
    <w:p w14:paraId="74186D11" w14:textId="54125F34" w:rsidR="00480BF8" w:rsidRPr="00E555AD" w:rsidRDefault="008878BC" w:rsidP="00C44D80">
      <w:pPr>
        <w:spacing w:before="120" w:after="240" w:line="360" w:lineRule="auto"/>
        <w:rPr>
          <w:rFonts w:eastAsia="Times New Roman"/>
          <w:sz w:val="26"/>
          <w:szCs w:val="26"/>
          <w:lang w:val="de-CH"/>
        </w:rPr>
      </w:pPr>
      <w:hyperlink r:id="rId13" w:history="1">
        <w:r w:rsidR="00C44D80" w:rsidRPr="00E555AD">
          <w:rPr>
            <w:rStyle w:val="Hyperlink"/>
            <w:rFonts w:eastAsia="Times New Roman"/>
            <w:sz w:val="26"/>
            <w:szCs w:val="26"/>
            <w:lang w:val="de-CH"/>
          </w:rPr>
          <w:t>https://docs.unity3d.com/Manual/PositioningGameObjects.html</w:t>
        </w:r>
      </w:hyperlink>
    </w:p>
    <w:p w14:paraId="2419BA58" w14:textId="6DA45309" w:rsidR="00AF6E55" w:rsidRPr="00E555AD" w:rsidRDefault="008878BC" w:rsidP="00C44D80">
      <w:pPr>
        <w:spacing w:before="120" w:after="240" w:line="360" w:lineRule="auto"/>
        <w:rPr>
          <w:sz w:val="26"/>
          <w:szCs w:val="26"/>
          <w:lang w:val="de-CH"/>
        </w:rPr>
      </w:pPr>
      <w:hyperlink r:id="rId14" w:history="1">
        <w:r w:rsidR="00C44D80" w:rsidRPr="00E555AD">
          <w:rPr>
            <w:rStyle w:val="Hyperlink"/>
            <w:sz w:val="26"/>
            <w:szCs w:val="26"/>
            <w:lang w:val="de-CH"/>
          </w:rPr>
          <w:t>https://gamedevelopment.tutsplus.com/tutorials/how-to-save-and-load-your-players-progress-in-unity--cms-20934</w:t>
        </w:r>
      </w:hyperlink>
    </w:p>
    <w:p w14:paraId="46F5567C" w14:textId="77777777" w:rsidR="00C44D80" w:rsidRPr="00A31643" w:rsidRDefault="00C44D80" w:rsidP="00C66137">
      <w:pPr>
        <w:spacing w:before="240" w:after="120" w:line="360" w:lineRule="auto"/>
        <w:rPr>
          <w:sz w:val="26"/>
          <w:szCs w:val="26"/>
          <w:lang w:val="de-CH"/>
        </w:rPr>
      </w:pPr>
    </w:p>
    <w:sectPr w:rsidR="00C44D80" w:rsidRPr="00A31643" w:rsidSect="002F73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tRoundedPro-Light">
    <w:altName w:val="Arial"/>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F4954"/>
    <w:multiLevelType w:val="hybridMultilevel"/>
    <w:tmpl w:val="9D0073E0"/>
    <w:lvl w:ilvl="0" w:tplc="19622BA2">
      <w:start w:val="4"/>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DF018D"/>
    <w:multiLevelType w:val="hybridMultilevel"/>
    <w:tmpl w:val="6AEA0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C664ED"/>
    <w:multiLevelType w:val="hybridMultilevel"/>
    <w:tmpl w:val="E3BEA84E"/>
    <w:lvl w:ilvl="0" w:tplc="7DD6D98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BA06FC7"/>
    <w:multiLevelType w:val="hybridMultilevel"/>
    <w:tmpl w:val="FF9817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6A572C"/>
    <w:multiLevelType w:val="hybridMultilevel"/>
    <w:tmpl w:val="4DFAE13C"/>
    <w:lvl w:ilvl="0" w:tplc="71C4F1C8">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D6F4521"/>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34FF4AC1"/>
    <w:multiLevelType w:val="hybridMultilevel"/>
    <w:tmpl w:val="44001B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56F222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F4130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6D5897"/>
    <w:multiLevelType w:val="hybridMultilevel"/>
    <w:tmpl w:val="3DB22DEA"/>
    <w:lvl w:ilvl="0" w:tplc="19622BA2">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27F3550"/>
    <w:multiLevelType w:val="hybridMultilevel"/>
    <w:tmpl w:val="C4904370"/>
    <w:lvl w:ilvl="0" w:tplc="16AE71C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2"/>
  </w:num>
  <w:num w:numId="3">
    <w:abstractNumId w:val="11"/>
  </w:num>
  <w:num w:numId="4">
    <w:abstractNumId w:val="5"/>
  </w:num>
  <w:num w:numId="5">
    <w:abstractNumId w:val="10"/>
  </w:num>
  <w:num w:numId="6">
    <w:abstractNumId w:val="0"/>
  </w:num>
  <w:num w:numId="7">
    <w:abstractNumId w:val="3"/>
  </w:num>
  <w:num w:numId="8">
    <w:abstractNumId w:val="1"/>
  </w:num>
  <w:num w:numId="9">
    <w:abstractNumId w:val="7"/>
  </w:num>
  <w:num w:numId="10">
    <w:abstractNumId w:val="8"/>
  </w:num>
  <w:num w:numId="11">
    <w:abstractNumId w:val="9"/>
  </w:num>
  <w:num w:numId="12">
    <w:abstractNumId w:val="6"/>
  </w:num>
  <w:num w:numId="1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 Utz">
    <w15:presenceInfo w15:providerId="Windows Live" w15:userId="d8e3c96452ea68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6" w:nlCheck="1" w:checkStyle="0"/>
  <w:activeWritingStyle w:appName="MSWord" w:lang="de-CH" w:vendorID="64" w:dllVersion="6" w:nlCheck="1" w:checkStyle="1"/>
  <w:activeWritingStyle w:appName="MSWord" w:lang="en-GB" w:vendorID="64" w:dllVersion="6" w:nlCheck="1" w:checkStyle="1"/>
  <w:activeWritingStyle w:appName="MSWord" w:lang="de-CH" w:vendorID="64" w:dllVersion="0" w:nlCheck="1" w:checkStyle="0"/>
  <w:activeWritingStyle w:appName="MSWord" w:lang="en-GB" w:vendorID="64" w:dllVersion="0" w:nlCheck="1" w:checkStyle="0"/>
  <w:activeWritingStyle w:appName="MSWord" w:lang="de-CH" w:vendorID="64" w:dllVersion="131078" w:nlCheck="1" w:checkStyle="1"/>
  <w:activeWritingStyle w:appName="MSWord" w:lang="en-GB" w:vendorID="64" w:dllVersion="131078" w:nlCheck="1" w:checkStyle="1"/>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0520B"/>
    <w:rsid w:val="00063BA4"/>
    <w:rsid w:val="00082CE6"/>
    <w:rsid w:val="000A10D2"/>
    <w:rsid w:val="000B58C8"/>
    <w:rsid w:val="000E59E8"/>
    <w:rsid w:val="000F0915"/>
    <w:rsid w:val="000F6733"/>
    <w:rsid w:val="0010460A"/>
    <w:rsid w:val="00107448"/>
    <w:rsid w:val="00107C5B"/>
    <w:rsid w:val="001154BD"/>
    <w:rsid w:val="00125CE9"/>
    <w:rsid w:val="00126333"/>
    <w:rsid w:val="00126E43"/>
    <w:rsid w:val="001309EC"/>
    <w:rsid w:val="00143891"/>
    <w:rsid w:val="00172675"/>
    <w:rsid w:val="00181FD4"/>
    <w:rsid w:val="00197FF5"/>
    <w:rsid w:val="001B057D"/>
    <w:rsid w:val="001B4851"/>
    <w:rsid w:val="001C4E2B"/>
    <w:rsid w:val="0020378D"/>
    <w:rsid w:val="0020673F"/>
    <w:rsid w:val="00207D25"/>
    <w:rsid w:val="0021387E"/>
    <w:rsid w:val="00220C1D"/>
    <w:rsid w:val="00255DD6"/>
    <w:rsid w:val="00257DE6"/>
    <w:rsid w:val="002D76B2"/>
    <w:rsid w:val="002E1E63"/>
    <w:rsid w:val="002E7949"/>
    <w:rsid w:val="002F1052"/>
    <w:rsid w:val="002F7343"/>
    <w:rsid w:val="00300DCF"/>
    <w:rsid w:val="003032BB"/>
    <w:rsid w:val="003100B8"/>
    <w:rsid w:val="00321639"/>
    <w:rsid w:val="0034105B"/>
    <w:rsid w:val="00374040"/>
    <w:rsid w:val="00376C5C"/>
    <w:rsid w:val="00387201"/>
    <w:rsid w:val="003A6D70"/>
    <w:rsid w:val="003B410B"/>
    <w:rsid w:val="003B472B"/>
    <w:rsid w:val="003B595B"/>
    <w:rsid w:val="003D4C95"/>
    <w:rsid w:val="003F04DB"/>
    <w:rsid w:val="00402760"/>
    <w:rsid w:val="00410613"/>
    <w:rsid w:val="00434842"/>
    <w:rsid w:val="004368B8"/>
    <w:rsid w:val="0045553B"/>
    <w:rsid w:val="0047221A"/>
    <w:rsid w:val="00474950"/>
    <w:rsid w:val="00480BF8"/>
    <w:rsid w:val="004B1E35"/>
    <w:rsid w:val="004B2953"/>
    <w:rsid w:val="004B7255"/>
    <w:rsid w:val="004D3B3E"/>
    <w:rsid w:val="004F0746"/>
    <w:rsid w:val="005041D4"/>
    <w:rsid w:val="005149B0"/>
    <w:rsid w:val="00515DF3"/>
    <w:rsid w:val="00551D8A"/>
    <w:rsid w:val="005652D3"/>
    <w:rsid w:val="005700B4"/>
    <w:rsid w:val="00577E31"/>
    <w:rsid w:val="005949EF"/>
    <w:rsid w:val="005972BB"/>
    <w:rsid w:val="005A0583"/>
    <w:rsid w:val="005C11FE"/>
    <w:rsid w:val="005C567E"/>
    <w:rsid w:val="005D65A9"/>
    <w:rsid w:val="005E079D"/>
    <w:rsid w:val="005E6C67"/>
    <w:rsid w:val="00603CA6"/>
    <w:rsid w:val="00607593"/>
    <w:rsid w:val="00613227"/>
    <w:rsid w:val="00613F4F"/>
    <w:rsid w:val="006308BC"/>
    <w:rsid w:val="00636A2D"/>
    <w:rsid w:val="00663688"/>
    <w:rsid w:val="006829C0"/>
    <w:rsid w:val="006B1BCC"/>
    <w:rsid w:val="006B3A35"/>
    <w:rsid w:val="006B6523"/>
    <w:rsid w:val="006D0EE9"/>
    <w:rsid w:val="006D539D"/>
    <w:rsid w:val="006E168B"/>
    <w:rsid w:val="00714BD2"/>
    <w:rsid w:val="00743EFF"/>
    <w:rsid w:val="00744F6E"/>
    <w:rsid w:val="00762721"/>
    <w:rsid w:val="00763CD7"/>
    <w:rsid w:val="00763E5F"/>
    <w:rsid w:val="00783DE3"/>
    <w:rsid w:val="0079026F"/>
    <w:rsid w:val="007A0B45"/>
    <w:rsid w:val="007A5114"/>
    <w:rsid w:val="007B1041"/>
    <w:rsid w:val="007B1C6E"/>
    <w:rsid w:val="007D217A"/>
    <w:rsid w:val="008076C7"/>
    <w:rsid w:val="008208F2"/>
    <w:rsid w:val="00822FAC"/>
    <w:rsid w:val="0084451C"/>
    <w:rsid w:val="00846AB9"/>
    <w:rsid w:val="008502CE"/>
    <w:rsid w:val="008812B8"/>
    <w:rsid w:val="00881853"/>
    <w:rsid w:val="008878BC"/>
    <w:rsid w:val="00891733"/>
    <w:rsid w:val="00891884"/>
    <w:rsid w:val="00897BEE"/>
    <w:rsid w:val="008A060E"/>
    <w:rsid w:val="008B280E"/>
    <w:rsid w:val="0092208C"/>
    <w:rsid w:val="009A6AEC"/>
    <w:rsid w:val="009E37D9"/>
    <w:rsid w:val="009F22C1"/>
    <w:rsid w:val="009F3F4D"/>
    <w:rsid w:val="009F6670"/>
    <w:rsid w:val="00A000A9"/>
    <w:rsid w:val="00A038A6"/>
    <w:rsid w:val="00A118CB"/>
    <w:rsid w:val="00A16644"/>
    <w:rsid w:val="00A31643"/>
    <w:rsid w:val="00A35F42"/>
    <w:rsid w:val="00A37FE1"/>
    <w:rsid w:val="00A46F92"/>
    <w:rsid w:val="00A72E92"/>
    <w:rsid w:val="00AA1559"/>
    <w:rsid w:val="00AA74DE"/>
    <w:rsid w:val="00AC1FC9"/>
    <w:rsid w:val="00AC2B4A"/>
    <w:rsid w:val="00AD0B9C"/>
    <w:rsid w:val="00AD1FF5"/>
    <w:rsid w:val="00AF6E55"/>
    <w:rsid w:val="00B000D0"/>
    <w:rsid w:val="00B00C55"/>
    <w:rsid w:val="00B637ED"/>
    <w:rsid w:val="00B8038F"/>
    <w:rsid w:val="00B831B9"/>
    <w:rsid w:val="00BB1144"/>
    <w:rsid w:val="00BD112A"/>
    <w:rsid w:val="00BE0D70"/>
    <w:rsid w:val="00C44335"/>
    <w:rsid w:val="00C44D80"/>
    <w:rsid w:val="00C4565F"/>
    <w:rsid w:val="00C607BC"/>
    <w:rsid w:val="00C66137"/>
    <w:rsid w:val="00CA3801"/>
    <w:rsid w:val="00CC2385"/>
    <w:rsid w:val="00CC52DB"/>
    <w:rsid w:val="00CD3DA0"/>
    <w:rsid w:val="00CE02BD"/>
    <w:rsid w:val="00CF0FB4"/>
    <w:rsid w:val="00CF56D1"/>
    <w:rsid w:val="00D01CE1"/>
    <w:rsid w:val="00D04875"/>
    <w:rsid w:val="00D25318"/>
    <w:rsid w:val="00D30A51"/>
    <w:rsid w:val="00D40198"/>
    <w:rsid w:val="00D44C2E"/>
    <w:rsid w:val="00D724FD"/>
    <w:rsid w:val="00D94575"/>
    <w:rsid w:val="00DA1FF3"/>
    <w:rsid w:val="00DB3856"/>
    <w:rsid w:val="00E105EF"/>
    <w:rsid w:val="00E116A8"/>
    <w:rsid w:val="00E14AED"/>
    <w:rsid w:val="00E20005"/>
    <w:rsid w:val="00E31CBF"/>
    <w:rsid w:val="00E51848"/>
    <w:rsid w:val="00E51E64"/>
    <w:rsid w:val="00E5494F"/>
    <w:rsid w:val="00E555AD"/>
    <w:rsid w:val="00E7158A"/>
    <w:rsid w:val="00E93138"/>
    <w:rsid w:val="00EC6AFD"/>
    <w:rsid w:val="00EF2517"/>
    <w:rsid w:val="00F711D1"/>
    <w:rsid w:val="00F738CC"/>
    <w:rsid w:val="00F900A3"/>
    <w:rsid w:val="00FF3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80BF8"/>
    <w:rPr>
      <w:rFonts w:ascii="Times New Roman" w:hAnsi="Times New Roman" w:cs="Times New Roman"/>
      <w:lang w:eastAsia="en-GB"/>
    </w:rPr>
  </w:style>
  <w:style w:type="paragraph" w:styleId="berschrift1">
    <w:name w:val="heading 1"/>
    <w:basedOn w:val="Standard"/>
    <w:next w:val="Standard"/>
    <w:link w:val="berschrift1Zchn"/>
    <w:uiPriority w:val="9"/>
    <w:qFormat/>
    <w:rsid w:val="00897BEE"/>
    <w:pPr>
      <w:keepNext/>
      <w:keepLines/>
      <w:numPr>
        <w:numId w:val="12"/>
      </w:numPr>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berschrift2">
    <w:name w:val="heading 2"/>
    <w:basedOn w:val="Standard"/>
    <w:next w:val="Standard"/>
    <w:link w:val="berschrift2Zchn"/>
    <w:uiPriority w:val="9"/>
    <w:unhideWhenUsed/>
    <w:qFormat/>
    <w:rsid w:val="00897BEE"/>
    <w:pPr>
      <w:keepNext/>
      <w:keepLines/>
      <w:numPr>
        <w:ilvl w:val="1"/>
        <w:numId w:val="12"/>
      </w:numPr>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berschrift3">
    <w:name w:val="heading 3"/>
    <w:basedOn w:val="Standard"/>
    <w:next w:val="Standard"/>
    <w:link w:val="berschrift3Zchn"/>
    <w:uiPriority w:val="9"/>
    <w:unhideWhenUsed/>
    <w:qFormat/>
    <w:rsid w:val="0084451C"/>
    <w:pPr>
      <w:keepNext/>
      <w:keepLines/>
      <w:numPr>
        <w:ilvl w:val="2"/>
        <w:numId w:val="12"/>
      </w:numPr>
      <w:spacing w:before="40"/>
      <w:outlineLvl w:val="2"/>
    </w:pPr>
    <w:rPr>
      <w:rFonts w:asciiTheme="majorHAnsi" w:eastAsiaTheme="majorEastAsia" w:hAnsiTheme="majorHAnsi" w:cstheme="majorBidi"/>
      <w:color w:val="1F3763" w:themeColor="accent1" w:themeShade="7F"/>
      <w:lang w:eastAsia="en-US"/>
    </w:rPr>
  </w:style>
  <w:style w:type="paragraph" w:styleId="berschrift4">
    <w:name w:val="heading 4"/>
    <w:basedOn w:val="Standard"/>
    <w:next w:val="Standard"/>
    <w:link w:val="berschrift4Zchn"/>
    <w:uiPriority w:val="9"/>
    <w:unhideWhenUsed/>
    <w:qFormat/>
    <w:rsid w:val="005D65A9"/>
    <w:pPr>
      <w:keepNext/>
      <w:keepLines/>
      <w:numPr>
        <w:ilvl w:val="3"/>
        <w:numId w:val="12"/>
      </w:numPr>
      <w:spacing w:before="40"/>
      <w:outlineLvl w:val="3"/>
    </w:pPr>
    <w:rPr>
      <w:rFonts w:asciiTheme="majorHAnsi" w:eastAsiaTheme="majorEastAsia" w:hAnsiTheme="majorHAnsi" w:cstheme="majorBidi"/>
      <w:i/>
      <w:iCs/>
      <w:color w:val="2F5496" w:themeColor="accent1" w:themeShade="BF"/>
      <w:lang w:eastAsia="en-US"/>
    </w:rPr>
  </w:style>
  <w:style w:type="paragraph" w:styleId="berschrift5">
    <w:name w:val="heading 5"/>
    <w:basedOn w:val="Standard"/>
    <w:next w:val="Standard"/>
    <w:link w:val="berschrift5Zchn"/>
    <w:uiPriority w:val="9"/>
    <w:unhideWhenUsed/>
    <w:qFormat/>
    <w:rsid w:val="00891733"/>
    <w:pPr>
      <w:keepNext/>
      <w:keepLines/>
      <w:numPr>
        <w:ilvl w:val="4"/>
        <w:numId w:val="12"/>
      </w:numPr>
      <w:spacing w:before="40"/>
      <w:outlineLvl w:val="4"/>
    </w:pPr>
    <w:rPr>
      <w:rFonts w:asciiTheme="majorHAnsi" w:eastAsiaTheme="majorEastAsia" w:hAnsiTheme="majorHAnsi" w:cstheme="majorBidi"/>
      <w:color w:val="2F5496" w:themeColor="accent1" w:themeShade="BF"/>
      <w:lang w:eastAsia="en-US"/>
    </w:rPr>
  </w:style>
  <w:style w:type="paragraph" w:styleId="berschrift6">
    <w:name w:val="heading 6"/>
    <w:basedOn w:val="Standard"/>
    <w:next w:val="Standard"/>
    <w:link w:val="berschrift6Zchn"/>
    <w:uiPriority w:val="9"/>
    <w:semiHidden/>
    <w:unhideWhenUsed/>
    <w:qFormat/>
    <w:rsid w:val="00172675"/>
    <w:pPr>
      <w:keepNext/>
      <w:keepLines/>
      <w:numPr>
        <w:ilvl w:val="5"/>
        <w:numId w:val="12"/>
      </w:numPr>
      <w:spacing w:before="40"/>
      <w:outlineLvl w:val="5"/>
    </w:pPr>
    <w:rPr>
      <w:rFonts w:asciiTheme="majorHAnsi" w:eastAsiaTheme="majorEastAsia" w:hAnsiTheme="majorHAnsi" w:cstheme="majorBidi"/>
      <w:color w:val="1F3763" w:themeColor="accent1" w:themeShade="7F"/>
      <w:lang w:eastAsia="en-US"/>
    </w:rPr>
  </w:style>
  <w:style w:type="paragraph" w:styleId="berschrift7">
    <w:name w:val="heading 7"/>
    <w:basedOn w:val="Standard"/>
    <w:next w:val="Standard"/>
    <w:link w:val="berschrift7Zchn"/>
    <w:uiPriority w:val="9"/>
    <w:semiHidden/>
    <w:unhideWhenUsed/>
    <w:qFormat/>
    <w:rsid w:val="00172675"/>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7267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72675"/>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97BE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897BE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897BEE"/>
    <w:pPr>
      <w:ind w:left="720"/>
      <w:contextualSpacing/>
    </w:pPr>
    <w:rPr>
      <w:rFonts w:asciiTheme="minorHAnsi" w:hAnsiTheme="minorHAnsi" w:cstheme="minorBidi"/>
      <w:lang w:eastAsia="en-US"/>
    </w:rPr>
  </w:style>
  <w:style w:type="character" w:customStyle="1" w:styleId="berschrift3Zchn">
    <w:name w:val="Überschrift 3 Zchn"/>
    <w:basedOn w:val="Absatz-Standardschriftart"/>
    <w:link w:val="berschrift3"/>
    <w:uiPriority w:val="9"/>
    <w:rsid w:val="0084451C"/>
    <w:rPr>
      <w:rFonts w:asciiTheme="majorHAnsi" w:eastAsiaTheme="majorEastAsia" w:hAnsiTheme="majorHAnsi" w:cstheme="majorBidi"/>
      <w:color w:val="1F3763" w:themeColor="accent1" w:themeShade="7F"/>
    </w:rPr>
  </w:style>
  <w:style w:type="paragraph" w:styleId="Beschriftung">
    <w:name w:val="caption"/>
    <w:basedOn w:val="Standard"/>
    <w:next w:val="Standard"/>
    <w:uiPriority w:val="35"/>
    <w:unhideWhenUsed/>
    <w:qFormat/>
    <w:rsid w:val="009F22C1"/>
    <w:pPr>
      <w:spacing w:after="200"/>
    </w:pPr>
    <w:rPr>
      <w:rFonts w:asciiTheme="minorHAnsi" w:hAnsiTheme="minorHAnsi" w:cstheme="minorBidi"/>
      <w:i/>
      <w:iCs/>
      <w:color w:val="44546A" w:themeColor="text2"/>
      <w:sz w:val="18"/>
      <w:szCs w:val="18"/>
      <w:lang w:eastAsia="en-US"/>
    </w:rPr>
  </w:style>
  <w:style w:type="character" w:customStyle="1" w:styleId="berschrift4Zchn">
    <w:name w:val="Überschrift 4 Zchn"/>
    <w:basedOn w:val="Absatz-Standardschriftart"/>
    <w:link w:val="berschrift4"/>
    <w:uiPriority w:val="9"/>
    <w:rsid w:val="005D65A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9173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7267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7267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7267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72675"/>
    <w:rPr>
      <w:rFonts w:asciiTheme="majorHAnsi" w:eastAsiaTheme="majorEastAsia" w:hAnsiTheme="majorHAnsi" w:cstheme="majorBidi"/>
      <w:i/>
      <w:iCs/>
      <w:color w:val="272727" w:themeColor="text1" w:themeTint="D8"/>
      <w:sz w:val="21"/>
      <w:szCs w:val="21"/>
    </w:rPr>
  </w:style>
  <w:style w:type="character" w:customStyle="1" w:styleId="sc51">
    <w:name w:val="sc51"/>
    <w:basedOn w:val="Absatz-Standardschriftart"/>
    <w:rsid w:val="006829C0"/>
    <w:rPr>
      <w:rFonts w:ascii="Courier New" w:hAnsi="Courier New" w:cs="Courier New" w:hint="default"/>
      <w:b/>
      <w:bCs/>
      <w:color w:val="0000FF"/>
      <w:sz w:val="20"/>
      <w:szCs w:val="20"/>
    </w:rPr>
  </w:style>
  <w:style w:type="character" w:customStyle="1" w:styleId="sc0">
    <w:name w:val="sc0"/>
    <w:basedOn w:val="Absatz-Standardschriftart"/>
    <w:rsid w:val="006829C0"/>
    <w:rPr>
      <w:rFonts w:ascii="Courier New" w:hAnsi="Courier New" w:cs="Courier New" w:hint="default"/>
      <w:color w:val="000000"/>
      <w:sz w:val="20"/>
      <w:szCs w:val="20"/>
    </w:rPr>
  </w:style>
  <w:style w:type="character" w:customStyle="1" w:styleId="sc161">
    <w:name w:val="sc161"/>
    <w:basedOn w:val="Absatz-Standardschriftart"/>
    <w:rsid w:val="006829C0"/>
    <w:rPr>
      <w:rFonts w:ascii="Courier New" w:hAnsi="Courier New" w:cs="Courier New" w:hint="default"/>
      <w:color w:val="8000FF"/>
      <w:sz w:val="20"/>
      <w:szCs w:val="20"/>
    </w:rPr>
  </w:style>
  <w:style w:type="character" w:customStyle="1" w:styleId="sc11">
    <w:name w:val="sc11"/>
    <w:basedOn w:val="Absatz-Standardschriftart"/>
    <w:rsid w:val="006829C0"/>
    <w:rPr>
      <w:rFonts w:ascii="Courier New" w:hAnsi="Courier New" w:cs="Courier New" w:hint="default"/>
      <w:color w:val="000000"/>
      <w:sz w:val="20"/>
      <w:szCs w:val="20"/>
    </w:rPr>
  </w:style>
  <w:style w:type="character" w:customStyle="1" w:styleId="sc101">
    <w:name w:val="sc101"/>
    <w:basedOn w:val="Absatz-Standardschriftart"/>
    <w:rsid w:val="006829C0"/>
    <w:rPr>
      <w:rFonts w:ascii="Courier New" w:hAnsi="Courier New" w:cs="Courier New" w:hint="default"/>
      <w:b/>
      <w:bCs/>
      <w:color w:val="000080"/>
      <w:sz w:val="20"/>
      <w:szCs w:val="20"/>
    </w:rPr>
  </w:style>
  <w:style w:type="character" w:styleId="Hyperlink">
    <w:name w:val="Hyperlink"/>
    <w:basedOn w:val="Absatz-Standardschriftart"/>
    <w:uiPriority w:val="99"/>
    <w:unhideWhenUsed/>
    <w:rsid w:val="00AF6E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962163">
      <w:bodyDiv w:val="1"/>
      <w:marLeft w:val="0"/>
      <w:marRight w:val="0"/>
      <w:marTop w:val="0"/>
      <w:marBottom w:val="0"/>
      <w:divBdr>
        <w:top w:val="none" w:sz="0" w:space="0" w:color="auto"/>
        <w:left w:val="none" w:sz="0" w:space="0" w:color="auto"/>
        <w:bottom w:val="none" w:sz="0" w:space="0" w:color="auto"/>
        <w:right w:val="none" w:sz="0" w:space="0" w:color="auto"/>
      </w:divBdr>
    </w:div>
    <w:div w:id="447430235">
      <w:bodyDiv w:val="1"/>
      <w:marLeft w:val="0"/>
      <w:marRight w:val="0"/>
      <w:marTop w:val="0"/>
      <w:marBottom w:val="0"/>
      <w:divBdr>
        <w:top w:val="none" w:sz="0" w:space="0" w:color="auto"/>
        <w:left w:val="none" w:sz="0" w:space="0" w:color="auto"/>
        <w:bottom w:val="none" w:sz="0" w:space="0" w:color="auto"/>
        <w:right w:val="none" w:sz="0" w:space="0" w:color="auto"/>
      </w:divBdr>
    </w:div>
    <w:div w:id="853613257">
      <w:bodyDiv w:val="1"/>
      <w:marLeft w:val="0"/>
      <w:marRight w:val="0"/>
      <w:marTop w:val="0"/>
      <w:marBottom w:val="0"/>
      <w:divBdr>
        <w:top w:val="none" w:sz="0" w:space="0" w:color="auto"/>
        <w:left w:val="none" w:sz="0" w:space="0" w:color="auto"/>
        <w:bottom w:val="none" w:sz="0" w:space="0" w:color="auto"/>
        <w:right w:val="none" w:sz="0" w:space="0" w:color="auto"/>
      </w:divBdr>
    </w:div>
    <w:div w:id="1736198814">
      <w:bodyDiv w:val="1"/>
      <w:marLeft w:val="0"/>
      <w:marRight w:val="0"/>
      <w:marTop w:val="0"/>
      <w:marBottom w:val="0"/>
      <w:divBdr>
        <w:top w:val="none" w:sz="0" w:space="0" w:color="auto"/>
        <w:left w:val="none" w:sz="0" w:space="0" w:color="auto"/>
        <w:bottom w:val="none" w:sz="0" w:space="0" w:color="auto"/>
        <w:right w:val="none" w:sz="0" w:space="0" w:color="auto"/>
      </w:divBdr>
    </w:div>
    <w:div w:id="1909533560">
      <w:bodyDiv w:val="1"/>
      <w:marLeft w:val="0"/>
      <w:marRight w:val="0"/>
      <w:marTop w:val="0"/>
      <w:marBottom w:val="0"/>
      <w:divBdr>
        <w:top w:val="none" w:sz="0" w:space="0" w:color="auto"/>
        <w:left w:val="none" w:sz="0" w:space="0" w:color="auto"/>
        <w:bottom w:val="none" w:sz="0" w:space="0" w:color="auto"/>
        <w:right w:val="none" w:sz="0" w:space="0" w:color="auto"/>
      </w:divBdr>
      <w:divsChild>
        <w:div w:id="163113231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unity3d.com/Manual/PositioningGameObjects.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unity3d.com/de/learn/tutorials/projects/roll-ball-tutorial/displaying-score-and-text?playlist=17141"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nswers.unity3d.com/questions/47826/best-way-to-send-variablesdata-to-other-script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unity3d.com/Manual/index.html" TargetMode="External"/><Relationship Id="rId4" Type="http://schemas.openxmlformats.org/officeDocument/2006/relationships/settings" Target="settings.xml"/><Relationship Id="rId9" Type="http://schemas.openxmlformats.org/officeDocument/2006/relationships/hyperlink" Target="https://github.com/schas2/Project1" TargetMode="External"/><Relationship Id="rId14" Type="http://schemas.openxmlformats.org/officeDocument/2006/relationships/hyperlink" Target="https://gamedevelopment.tutsplus.com/tutorials/how-to-save-and-load-your-players-progress-in-unity--cms-209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E78FE-768E-4959-936D-AB847F9F0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3826</Words>
  <Characters>24111</Characters>
  <Application>Microsoft Office Word</Application>
  <DocSecurity>0</DocSecurity>
  <Lines>200</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Zumstein Sabine [zes3]</dc:creator>
  <cp:keywords/>
  <dc:description/>
  <cp:lastModifiedBy>Michel Utz</cp:lastModifiedBy>
  <cp:revision>99</cp:revision>
  <dcterms:created xsi:type="dcterms:W3CDTF">2017-01-13T17:44:00Z</dcterms:created>
  <dcterms:modified xsi:type="dcterms:W3CDTF">2017-01-21T16:13:00Z</dcterms:modified>
</cp:coreProperties>
</file>